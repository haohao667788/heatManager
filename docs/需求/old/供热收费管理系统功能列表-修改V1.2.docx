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F29" w:rsidRPr="000A7D21" w:rsidRDefault="00D21CAB" w:rsidP="00D21CAB">
      <w:pPr>
        <w:widowControl/>
        <w:shd w:val="clear" w:color="auto" w:fill="FFFFFF"/>
        <w:spacing w:line="369" w:lineRule="atLeast"/>
        <w:jc w:val="center"/>
        <w:rPr>
          <w:rFonts w:ascii="黑体" w:eastAsia="黑体" w:hAnsi="黑体" w:cs="宋体"/>
          <w:bCs/>
          <w:kern w:val="0"/>
          <w:sz w:val="36"/>
          <w:szCs w:val="36"/>
        </w:rPr>
      </w:pPr>
      <w:r w:rsidRPr="000A7D21">
        <w:rPr>
          <w:rFonts w:ascii="黑体" w:eastAsia="黑体" w:hAnsi="黑体" w:cs="宋体" w:hint="eastAsia"/>
          <w:bCs/>
          <w:kern w:val="0"/>
          <w:sz w:val="36"/>
          <w:szCs w:val="36"/>
        </w:rPr>
        <w:t>供热</w:t>
      </w:r>
      <w:r w:rsidR="00981042" w:rsidRPr="000A7D21">
        <w:rPr>
          <w:rFonts w:ascii="黑体" w:eastAsia="黑体" w:hAnsi="黑体" w:cs="宋体" w:hint="eastAsia"/>
          <w:bCs/>
          <w:kern w:val="0"/>
          <w:sz w:val="36"/>
          <w:szCs w:val="36"/>
        </w:rPr>
        <w:t>计费</w:t>
      </w:r>
      <w:r w:rsidR="008649FE" w:rsidRPr="000A7D21">
        <w:rPr>
          <w:rFonts w:ascii="黑体" w:eastAsia="黑体" w:hAnsi="黑体" w:cs="宋体"/>
          <w:bCs/>
          <w:kern w:val="0"/>
          <w:sz w:val="36"/>
          <w:szCs w:val="36"/>
        </w:rPr>
        <w:t>管理系统功能</w:t>
      </w:r>
      <w:r w:rsidR="008649FE" w:rsidRPr="000A7D21">
        <w:rPr>
          <w:rFonts w:ascii="黑体" w:eastAsia="黑体" w:hAnsi="黑体" w:cs="宋体" w:hint="eastAsia"/>
          <w:bCs/>
          <w:kern w:val="0"/>
          <w:sz w:val="36"/>
          <w:szCs w:val="36"/>
        </w:rPr>
        <w:t>简介</w:t>
      </w:r>
    </w:p>
    <w:p w:rsidR="00CC6F72" w:rsidRPr="000A7D21" w:rsidRDefault="00E95F65" w:rsidP="001F2BAE">
      <w:pPr>
        <w:widowControl/>
        <w:shd w:val="clear" w:color="auto" w:fill="FFFFFF"/>
        <w:spacing w:line="369" w:lineRule="atLeast"/>
        <w:jc w:val="left"/>
        <w:rPr>
          <w:rFonts w:ascii="黑体" w:eastAsia="黑体" w:hAnsi="黑体" w:cs="宋体"/>
          <w:b/>
          <w:bCs/>
          <w:kern w:val="0"/>
          <w:sz w:val="32"/>
          <w:szCs w:val="32"/>
        </w:rPr>
      </w:pPr>
      <w:r w:rsidRPr="000A7D21">
        <w:rPr>
          <w:rFonts w:ascii="黑体" w:eastAsia="黑体" w:hAnsi="黑体" w:cs="宋体" w:hint="eastAsia"/>
          <w:b/>
          <w:bCs/>
          <w:kern w:val="0"/>
          <w:sz w:val="32"/>
          <w:szCs w:val="32"/>
        </w:rPr>
        <w:t>一</w:t>
      </w:r>
      <w:r w:rsidRPr="000A7D21">
        <w:rPr>
          <w:rFonts w:ascii="黑体" w:eastAsia="黑体" w:hAnsi="黑体" w:cs="宋体"/>
          <w:b/>
          <w:bCs/>
          <w:kern w:val="0"/>
          <w:sz w:val="32"/>
          <w:szCs w:val="32"/>
        </w:rPr>
        <w:t>、系统组成</w:t>
      </w:r>
    </w:p>
    <w:p w:rsidR="00D21CAB" w:rsidRPr="000A7D21" w:rsidRDefault="00981042" w:rsidP="00981042">
      <w:pPr>
        <w:widowControl/>
        <w:shd w:val="clear" w:color="auto" w:fill="FFFFFF"/>
        <w:spacing w:line="369" w:lineRule="atLeast"/>
        <w:ind w:firstLine="435"/>
        <w:jc w:val="left"/>
        <w:rPr>
          <w:rFonts w:ascii="Simsun" w:eastAsia="宋体" w:hAnsi="Simsun" w:cs="宋体" w:hint="eastAsia"/>
          <w:bCs/>
          <w:kern w:val="0"/>
          <w:szCs w:val="21"/>
        </w:rPr>
      </w:pPr>
      <w:r w:rsidRPr="000A7D21">
        <w:rPr>
          <w:rFonts w:ascii="Simsun" w:eastAsia="宋体" w:hAnsi="Simsun" w:cs="宋体" w:hint="eastAsia"/>
          <w:bCs/>
          <w:kern w:val="0"/>
          <w:szCs w:val="21"/>
        </w:rPr>
        <w:t>供热计费</w:t>
      </w:r>
      <w:r w:rsidRPr="000A7D21">
        <w:rPr>
          <w:rFonts w:ascii="Simsun" w:eastAsia="宋体" w:hAnsi="Simsun" w:cs="宋体"/>
          <w:bCs/>
          <w:kern w:val="0"/>
          <w:szCs w:val="21"/>
        </w:rPr>
        <w:t>管理系统</w:t>
      </w:r>
      <w:r w:rsidRPr="000A7D21">
        <w:rPr>
          <w:rFonts w:ascii="Simsun" w:eastAsia="宋体" w:hAnsi="Simsun" w:cs="宋体" w:hint="eastAsia"/>
          <w:bCs/>
          <w:kern w:val="0"/>
          <w:szCs w:val="21"/>
        </w:rPr>
        <w:t>设计基础</w:t>
      </w:r>
      <w:r w:rsidRPr="000A7D21">
        <w:rPr>
          <w:rFonts w:ascii="Simsun" w:eastAsia="宋体" w:hAnsi="Simsun" w:cs="宋体"/>
          <w:bCs/>
          <w:kern w:val="0"/>
          <w:szCs w:val="21"/>
        </w:rPr>
        <w:t>是</w:t>
      </w:r>
      <w:r w:rsidRPr="000A7D21">
        <w:rPr>
          <w:rFonts w:ascii="Simsun" w:eastAsia="宋体" w:hAnsi="Simsun" w:cs="宋体"/>
          <w:bCs/>
          <w:kern w:val="0"/>
          <w:szCs w:val="21"/>
        </w:rPr>
        <w:t>B/S</w:t>
      </w:r>
      <w:r w:rsidRPr="000A7D21">
        <w:rPr>
          <w:rFonts w:ascii="Simsun" w:eastAsia="宋体" w:hAnsi="Simsun" w:cs="宋体"/>
          <w:bCs/>
          <w:kern w:val="0"/>
          <w:szCs w:val="21"/>
        </w:rPr>
        <w:t>架构，利用</w:t>
      </w:r>
      <w:r w:rsidRPr="000A7D21">
        <w:rPr>
          <w:rFonts w:ascii="Simsun" w:eastAsia="宋体" w:hAnsi="Simsun" w:cs="宋体"/>
          <w:bCs/>
          <w:kern w:val="0"/>
          <w:szCs w:val="21"/>
        </w:rPr>
        <w:t>WEB</w:t>
      </w:r>
      <w:r w:rsidRPr="000A7D21">
        <w:rPr>
          <w:rFonts w:ascii="Simsun" w:eastAsia="宋体" w:hAnsi="Simsun" w:cs="宋体"/>
          <w:bCs/>
          <w:kern w:val="0"/>
          <w:szCs w:val="21"/>
        </w:rPr>
        <w:t>服务提供</w:t>
      </w:r>
      <w:r w:rsidRPr="000A7D21">
        <w:rPr>
          <w:rFonts w:ascii="Simsun" w:eastAsia="宋体" w:hAnsi="Simsun" w:cs="宋体" w:hint="eastAsia"/>
          <w:bCs/>
          <w:kern w:val="0"/>
          <w:szCs w:val="21"/>
        </w:rPr>
        <w:t>分布</w:t>
      </w:r>
      <w:r w:rsidRPr="000A7D21">
        <w:rPr>
          <w:rFonts w:ascii="Simsun" w:eastAsia="宋体" w:hAnsi="Simsun" w:cs="宋体"/>
          <w:bCs/>
          <w:kern w:val="0"/>
          <w:szCs w:val="21"/>
        </w:rPr>
        <w:t>式、一站式</w:t>
      </w:r>
      <w:r w:rsidRPr="000A7D21">
        <w:rPr>
          <w:rFonts w:ascii="Simsun" w:eastAsia="宋体" w:hAnsi="Simsun" w:cs="宋体" w:hint="eastAsia"/>
          <w:bCs/>
          <w:kern w:val="0"/>
          <w:szCs w:val="21"/>
        </w:rPr>
        <w:t>供热</w:t>
      </w:r>
      <w:r w:rsidRPr="000A7D21">
        <w:rPr>
          <w:rFonts w:ascii="Simsun" w:eastAsia="宋体" w:hAnsi="Simsun" w:cs="宋体"/>
          <w:bCs/>
          <w:kern w:val="0"/>
          <w:szCs w:val="21"/>
        </w:rPr>
        <w:t>计费、收费</w:t>
      </w:r>
      <w:r w:rsidRPr="000A7D21">
        <w:rPr>
          <w:rFonts w:ascii="Simsun" w:eastAsia="宋体" w:hAnsi="Simsun" w:cs="宋体" w:hint="eastAsia"/>
          <w:bCs/>
          <w:kern w:val="0"/>
          <w:szCs w:val="21"/>
        </w:rPr>
        <w:t>等</w:t>
      </w:r>
      <w:r w:rsidRPr="000A7D21">
        <w:rPr>
          <w:rFonts w:ascii="Simsun" w:eastAsia="宋体" w:hAnsi="Simsun" w:cs="宋体"/>
          <w:bCs/>
          <w:kern w:val="0"/>
          <w:szCs w:val="21"/>
        </w:rPr>
        <w:t>相关功能。</w:t>
      </w:r>
    </w:p>
    <w:p w:rsidR="00981042" w:rsidRPr="000A7D21" w:rsidRDefault="00981042" w:rsidP="00981042">
      <w:pPr>
        <w:widowControl/>
        <w:shd w:val="clear" w:color="auto" w:fill="FFFFFF"/>
        <w:spacing w:line="369" w:lineRule="atLeast"/>
        <w:ind w:firstLine="435"/>
        <w:jc w:val="left"/>
        <w:rPr>
          <w:rFonts w:ascii="Simsun" w:eastAsia="宋体" w:hAnsi="Simsun" w:cs="宋体" w:hint="eastAsia"/>
          <w:bCs/>
          <w:kern w:val="0"/>
          <w:szCs w:val="21"/>
        </w:rPr>
      </w:pPr>
      <w:r w:rsidRPr="000A7D21">
        <w:rPr>
          <w:rFonts w:ascii="Simsun" w:eastAsia="宋体" w:hAnsi="Simsun" w:cs="宋体" w:hint="eastAsia"/>
          <w:bCs/>
          <w:kern w:val="0"/>
          <w:szCs w:val="21"/>
        </w:rPr>
        <w:t>本系统</w:t>
      </w:r>
      <w:r w:rsidR="008F2ADC" w:rsidRPr="000A7D21">
        <w:rPr>
          <w:rFonts w:ascii="Simsun" w:eastAsia="宋体" w:hAnsi="Simsun" w:cs="宋体" w:hint="eastAsia"/>
          <w:bCs/>
          <w:kern w:val="0"/>
          <w:szCs w:val="21"/>
        </w:rPr>
        <w:t>由以下</w:t>
      </w:r>
      <w:r w:rsidRPr="000A7D21">
        <w:rPr>
          <w:rFonts w:ascii="Simsun" w:eastAsia="宋体" w:hAnsi="Simsun" w:cs="宋体"/>
          <w:bCs/>
          <w:kern w:val="0"/>
          <w:szCs w:val="21"/>
        </w:rPr>
        <w:t>部分组成：</w:t>
      </w:r>
    </w:p>
    <w:p w:rsidR="00981042" w:rsidRPr="000A7D21" w:rsidRDefault="00981042" w:rsidP="00981042">
      <w:pPr>
        <w:pStyle w:val="a7"/>
        <w:widowControl/>
        <w:numPr>
          <w:ilvl w:val="0"/>
          <w:numId w:val="6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 w:rsidRPr="000A7D21">
        <w:rPr>
          <w:rFonts w:ascii="Simsun" w:eastAsia="宋体" w:hAnsi="Simsun" w:cs="宋体"/>
          <w:bCs/>
          <w:kern w:val="0"/>
          <w:szCs w:val="21"/>
        </w:rPr>
        <w:t>数据中心</w:t>
      </w:r>
    </w:p>
    <w:p w:rsidR="00981042" w:rsidRPr="000A7D21" w:rsidRDefault="008F2ADC" w:rsidP="00981042">
      <w:pPr>
        <w:pStyle w:val="a7"/>
        <w:widowControl/>
        <w:shd w:val="clear" w:color="auto" w:fill="FFFFFF"/>
        <w:spacing w:line="369" w:lineRule="atLeast"/>
        <w:ind w:left="795" w:firstLineChars="0" w:firstLine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 w:rsidRPr="000A7D21">
        <w:rPr>
          <w:rFonts w:ascii="Simsun" w:eastAsia="宋体" w:hAnsi="Simsun" w:cs="宋体" w:hint="eastAsia"/>
          <w:bCs/>
          <w:kern w:val="0"/>
          <w:szCs w:val="21"/>
        </w:rPr>
        <w:t>数据</w:t>
      </w:r>
      <w:r w:rsidRPr="000A7D21">
        <w:rPr>
          <w:rFonts w:ascii="Simsun" w:eastAsia="宋体" w:hAnsi="Simsun" w:cs="宋体"/>
          <w:bCs/>
          <w:kern w:val="0"/>
          <w:szCs w:val="21"/>
        </w:rPr>
        <w:t>中心是整个系统的</w:t>
      </w:r>
      <w:r w:rsidRPr="000A7D21">
        <w:rPr>
          <w:rFonts w:ascii="Simsun" w:eastAsia="宋体" w:hAnsi="Simsun" w:cs="宋体" w:hint="eastAsia"/>
          <w:bCs/>
          <w:kern w:val="0"/>
          <w:szCs w:val="21"/>
        </w:rPr>
        <w:t>主体</w:t>
      </w:r>
      <w:r w:rsidRPr="000A7D21">
        <w:rPr>
          <w:rFonts w:ascii="Simsun" w:eastAsia="宋体" w:hAnsi="Simsun" w:cs="宋体"/>
          <w:bCs/>
          <w:kern w:val="0"/>
          <w:szCs w:val="21"/>
        </w:rPr>
        <w:t>，由数据库、应用程序服务器与</w:t>
      </w:r>
      <w:r w:rsidRPr="000A7D21">
        <w:rPr>
          <w:rFonts w:ascii="Simsun" w:eastAsia="宋体" w:hAnsi="Simsun" w:cs="宋体"/>
          <w:bCs/>
          <w:kern w:val="0"/>
          <w:szCs w:val="21"/>
        </w:rPr>
        <w:t>WEB</w:t>
      </w:r>
      <w:r w:rsidRPr="000A7D21">
        <w:rPr>
          <w:rFonts w:ascii="Simsun" w:eastAsia="宋体" w:hAnsi="Simsun" w:cs="宋体"/>
          <w:bCs/>
          <w:kern w:val="0"/>
          <w:szCs w:val="21"/>
        </w:rPr>
        <w:t>服务器组成，提供整个系统的功能。</w:t>
      </w:r>
    </w:p>
    <w:p w:rsidR="00981042" w:rsidRPr="000A7D21" w:rsidRDefault="00981042" w:rsidP="00981042">
      <w:pPr>
        <w:pStyle w:val="a7"/>
        <w:widowControl/>
        <w:numPr>
          <w:ilvl w:val="0"/>
          <w:numId w:val="6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 w:rsidRPr="000A7D21">
        <w:rPr>
          <w:rFonts w:ascii="Simsun" w:eastAsia="宋体" w:hAnsi="Simsun" w:cs="宋体" w:hint="eastAsia"/>
          <w:bCs/>
          <w:kern w:val="0"/>
          <w:szCs w:val="21"/>
        </w:rPr>
        <w:t>公司</w:t>
      </w:r>
      <w:r w:rsidRPr="000A7D21">
        <w:rPr>
          <w:rFonts w:ascii="Simsun" w:eastAsia="宋体" w:hAnsi="Simsun" w:cs="宋体"/>
          <w:bCs/>
          <w:kern w:val="0"/>
          <w:szCs w:val="21"/>
        </w:rPr>
        <w:t>总部系统</w:t>
      </w:r>
    </w:p>
    <w:p w:rsidR="008F2ADC" w:rsidRPr="000A7D21" w:rsidRDefault="008F2ADC" w:rsidP="008F2ADC">
      <w:pPr>
        <w:pStyle w:val="a7"/>
        <w:widowControl/>
        <w:shd w:val="clear" w:color="auto" w:fill="FFFFFF"/>
        <w:spacing w:line="369" w:lineRule="atLeast"/>
        <w:ind w:left="795" w:firstLineChars="0" w:firstLine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 w:rsidRPr="000A7D21">
        <w:rPr>
          <w:rFonts w:ascii="Simsun" w:eastAsia="宋体" w:hAnsi="Simsun" w:cs="宋体" w:hint="eastAsia"/>
          <w:bCs/>
          <w:kern w:val="0"/>
          <w:szCs w:val="21"/>
        </w:rPr>
        <w:t>公司</w:t>
      </w:r>
      <w:r w:rsidRPr="000A7D21">
        <w:rPr>
          <w:rFonts w:ascii="Simsun" w:eastAsia="宋体" w:hAnsi="Simsun" w:cs="宋体"/>
          <w:bCs/>
          <w:kern w:val="0"/>
          <w:szCs w:val="21"/>
        </w:rPr>
        <w:t>总部</w:t>
      </w:r>
      <w:r w:rsidRPr="000A7D21">
        <w:rPr>
          <w:rFonts w:ascii="Simsun" w:eastAsia="宋体" w:hAnsi="Simsun" w:cs="宋体" w:hint="eastAsia"/>
          <w:bCs/>
          <w:kern w:val="0"/>
          <w:szCs w:val="21"/>
        </w:rPr>
        <w:t>系统</w:t>
      </w:r>
      <w:r w:rsidR="001B5389" w:rsidRPr="000A7D21">
        <w:rPr>
          <w:rFonts w:ascii="Simsun" w:eastAsia="宋体" w:hAnsi="Simsun" w:cs="宋体" w:hint="eastAsia"/>
          <w:bCs/>
          <w:kern w:val="0"/>
          <w:szCs w:val="21"/>
        </w:rPr>
        <w:t>主要进行</w:t>
      </w:r>
      <w:r w:rsidR="001B5389" w:rsidRPr="000A7D21">
        <w:rPr>
          <w:rFonts w:ascii="Simsun" w:eastAsia="宋体" w:hAnsi="Simsun" w:cs="宋体"/>
          <w:bCs/>
          <w:kern w:val="0"/>
          <w:szCs w:val="21"/>
        </w:rPr>
        <w:t>整体系统的管理、授权、</w:t>
      </w:r>
      <w:r w:rsidR="003F112B" w:rsidRPr="000A7D21">
        <w:rPr>
          <w:rFonts w:ascii="Simsun" w:eastAsia="宋体" w:hAnsi="Simsun" w:cs="宋体" w:hint="eastAsia"/>
          <w:bCs/>
          <w:kern w:val="0"/>
          <w:szCs w:val="21"/>
        </w:rPr>
        <w:t>账务</w:t>
      </w:r>
      <w:r w:rsidR="001B5389" w:rsidRPr="000A7D21">
        <w:rPr>
          <w:rFonts w:ascii="Simsun" w:eastAsia="宋体" w:hAnsi="Simsun" w:cs="宋体"/>
          <w:bCs/>
          <w:kern w:val="0"/>
          <w:szCs w:val="21"/>
        </w:rPr>
        <w:t>查询</w:t>
      </w:r>
      <w:r w:rsidR="001B5389" w:rsidRPr="000A7D21">
        <w:rPr>
          <w:rFonts w:ascii="Simsun" w:eastAsia="宋体" w:hAnsi="Simsun" w:cs="宋体" w:hint="eastAsia"/>
          <w:bCs/>
          <w:kern w:val="0"/>
          <w:szCs w:val="21"/>
        </w:rPr>
        <w:t>等</w:t>
      </w:r>
      <w:r w:rsidR="001B5389" w:rsidRPr="000A7D21">
        <w:rPr>
          <w:rFonts w:ascii="Simsun" w:eastAsia="宋体" w:hAnsi="Simsun" w:cs="宋体"/>
          <w:bCs/>
          <w:kern w:val="0"/>
          <w:szCs w:val="21"/>
        </w:rPr>
        <w:t>管理</w:t>
      </w:r>
      <w:r w:rsidR="001B5389" w:rsidRPr="000A7D21">
        <w:rPr>
          <w:rFonts w:ascii="Simsun" w:eastAsia="宋体" w:hAnsi="Simsun" w:cs="宋体" w:hint="eastAsia"/>
          <w:bCs/>
          <w:kern w:val="0"/>
          <w:szCs w:val="21"/>
        </w:rPr>
        <w:t>工作</w:t>
      </w:r>
      <w:r w:rsidR="001B5389" w:rsidRPr="000A7D21">
        <w:rPr>
          <w:rFonts w:ascii="Simsun" w:eastAsia="宋体" w:hAnsi="Simsun" w:cs="宋体"/>
          <w:bCs/>
          <w:kern w:val="0"/>
          <w:szCs w:val="21"/>
        </w:rPr>
        <w:t>。</w:t>
      </w:r>
    </w:p>
    <w:p w:rsidR="00981042" w:rsidRPr="000A7D21" w:rsidRDefault="00981042" w:rsidP="00981042">
      <w:pPr>
        <w:pStyle w:val="a7"/>
        <w:widowControl/>
        <w:numPr>
          <w:ilvl w:val="0"/>
          <w:numId w:val="6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Cs/>
          <w:kern w:val="0"/>
          <w:szCs w:val="21"/>
        </w:rPr>
      </w:pPr>
      <w:r w:rsidRPr="000A7D21">
        <w:rPr>
          <w:rFonts w:ascii="Simsun" w:eastAsia="宋体" w:hAnsi="Simsun" w:cs="宋体" w:hint="eastAsia"/>
          <w:bCs/>
          <w:kern w:val="0"/>
          <w:szCs w:val="21"/>
        </w:rPr>
        <w:t>收费</w:t>
      </w:r>
      <w:r w:rsidRPr="000A7D21">
        <w:rPr>
          <w:rFonts w:ascii="Simsun" w:eastAsia="宋体" w:hAnsi="Simsun" w:cs="宋体"/>
          <w:bCs/>
          <w:kern w:val="0"/>
          <w:szCs w:val="21"/>
        </w:rPr>
        <w:t>中心系统</w:t>
      </w:r>
    </w:p>
    <w:p w:rsidR="001B5389" w:rsidRPr="000A7D21" w:rsidRDefault="001B5389" w:rsidP="001B5389">
      <w:pPr>
        <w:widowControl/>
        <w:shd w:val="clear" w:color="auto" w:fill="FFFFFF"/>
        <w:spacing w:line="369" w:lineRule="atLeast"/>
        <w:ind w:left="795"/>
        <w:jc w:val="left"/>
        <w:rPr>
          <w:rFonts w:ascii="Simsun" w:eastAsia="宋体" w:hAnsi="Simsun" w:cs="宋体" w:hint="eastAsia"/>
          <w:bCs/>
          <w:kern w:val="0"/>
          <w:szCs w:val="21"/>
        </w:rPr>
      </w:pPr>
      <w:r w:rsidRPr="000A7D21">
        <w:rPr>
          <w:rFonts w:ascii="Simsun" w:eastAsia="宋体" w:hAnsi="Simsun" w:cs="宋体" w:hint="eastAsia"/>
          <w:bCs/>
          <w:kern w:val="0"/>
          <w:szCs w:val="21"/>
        </w:rPr>
        <w:t>收费</w:t>
      </w:r>
      <w:r w:rsidRPr="000A7D21">
        <w:rPr>
          <w:rFonts w:ascii="Simsun" w:eastAsia="宋体" w:hAnsi="Simsun" w:cs="宋体"/>
          <w:bCs/>
          <w:kern w:val="0"/>
          <w:szCs w:val="21"/>
        </w:rPr>
        <w:t>中心</w:t>
      </w:r>
      <w:r w:rsidRPr="000A7D21">
        <w:rPr>
          <w:rFonts w:ascii="Simsun" w:eastAsia="宋体" w:hAnsi="Simsun" w:cs="宋体" w:hint="eastAsia"/>
          <w:bCs/>
          <w:kern w:val="0"/>
          <w:szCs w:val="21"/>
        </w:rPr>
        <w:t>系统</w:t>
      </w:r>
      <w:r w:rsidRPr="000A7D21">
        <w:rPr>
          <w:rFonts w:ascii="Simsun" w:eastAsia="宋体" w:hAnsi="Simsun" w:cs="宋体"/>
          <w:bCs/>
          <w:kern w:val="0"/>
          <w:szCs w:val="21"/>
        </w:rPr>
        <w:t>提供给在</w:t>
      </w:r>
      <w:r w:rsidRPr="000A7D21">
        <w:rPr>
          <w:rFonts w:ascii="Simsun" w:eastAsia="宋体" w:hAnsi="Simsun" w:cs="宋体" w:hint="eastAsia"/>
          <w:bCs/>
          <w:kern w:val="0"/>
          <w:szCs w:val="21"/>
        </w:rPr>
        <w:t>一定</w:t>
      </w:r>
      <w:r w:rsidRPr="000A7D21">
        <w:rPr>
          <w:rFonts w:ascii="Simsun" w:eastAsia="宋体" w:hAnsi="Simsun" w:cs="宋体"/>
          <w:bCs/>
          <w:kern w:val="0"/>
          <w:szCs w:val="21"/>
        </w:rPr>
        <w:t>区域范围内进行收费的收费大厅、点使用，</w:t>
      </w:r>
      <w:r w:rsidR="003A7049" w:rsidRPr="000A7D21">
        <w:rPr>
          <w:rFonts w:ascii="Simsun" w:eastAsia="宋体" w:hAnsi="Simsun" w:cs="宋体" w:hint="eastAsia"/>
          <w:bCs/>
          <w:kern w:val="0"/>
          <w:szCs w:val="21"/>
        </w:rPr>
        <w:t>主要</w:t>
      </w:r>
      <w:r w:rsidR="003A7049" w:rsidRPr="000A7D21">
        <w:rPr>
          <w:rFonts w:ascii="Simsun" w:eastAsia="宋体" w:hAnsi="Simsun" w:cs="宋体"/>
          <w:bCs/>
          <w:kern w:val="0"/>
          <w:szCs w:val="21"/>
        </w:rPr>
        <w:t>对区域内住户</w:t>
      </w:r>
      <w:r w:rsidR="003A7049" w:rsidRPr="000A7D21">
        <w:rPr>
          <w:rFonts w:ascii="Simsun" w:eastAsia="宋体" w:hAnsi="Simsun" w:cs="宋体" w:hint="eastAsia"/>
          <w:bCs/>
          <w:kern w:val="0"/>
          <w:szCs w:val="21"/>
        </w:rPr>
        <w:t>提供费用</w:t>
      </w:r>
      <w:r w:rsidR="003A7049" w:rsidRPr="000A7D21">
        <w:rPr>
          <w:rFonts w:ascii="Simsun" w:eastAsia="宋体" w:hAnsi="Simsun" w:cs="宋体"/>
          <w:bCs/>
          <w:kern w:val="0"/>
          <w:szCs w:val="21"/>
        </w:rPr>
        <w:t>查询、收缴</w:t>
      </w:r>
      <w:r w:rsidR="003A7049" w:rsidRPr="000A7D21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3A7049" w:rsidRPr="000A7D21">
        <w:rPr>
          <w:rFonts w:ascii="Simsun" w:eastAsia="宋体" w:hAnsi="Simsun" w:cs="宋体"/>
          <w:bCs/>
          <w:kern w:val="0"/>
          <w:szCs w:val="21"/>
        </w:rPr>
        <w:t>住户信息管理等工作。</w:t>
      </w:r>
    </w:p>
    <w:p w:rsidR="00B54EA2" w:rsidRPr="00B54EA2" w:rsidRDefault="00B54EA2" w:rsidP="00B54EA2">
      <w:pPr>
        <w:pStyle w:val="a7"/>
        <w:rPr>
          <w:rFonts w:ascii="Simsun" w:eastAsia="宋体" w:hAnsi="Simsun" w:cs="宋体" w:hint="eastAsia"/>
          <w:bCs/>
          <w:color w:val="484848"/>
          <w:kern w:val="0"/>
          <w:szCs w:val="21"/>
        </w:rPr>
      </w:pPr>
    </w:p>
    <w:p w:rsidR="00981042" w:rsidRPr="00981042" w:rsidRDefault="00D128E3" w:rsidP="00D128E3">
      <w:pPr>
        <w:widowControl/>
        <w:shd w:val="clear" w:color="auto" w:fill="FFFFFF"/>
        <w:spacing w:line="369" w:lineRule="atLeast"/>
        <w:ind w:left="435"/>
        <w:jc w:val="center"/>
        <w:rPr>
          <w:rFonts w:ascii="Simsun" w:eastAsia="宋体" w:hAnsi="Simsun" w:cs="宋体" w:hint="eastAsia"/>
          <w:bCs/>
          <w:color w:val="484848"/>
          <w:kern w:val="0"/>
          <w:szCs w:val="21"/>
        </w:rPr>
      </w:pPr>
      <w:r>
        <w:rPr>
          <w:rFonts w:ascii="Simsun" w:eastAsia="宋体" w:hAnsi="Simsun" w:cs="宋体" w:hint="eastAsia"/>
          <w:b/>
          <w:bCs/>
          <w:noProof/>
          <w:color w:val="484848"/>
          <w:kern w:val="0"/>
          <w:szCs w:val="21"/>
        </w:rPr>
        <w:drawing>
          <wp:inline distT="0" distB="0" distL="0" distR="0">
            <wp:extent cx="3502325" cy="2723516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供热计费系统-1期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073" cy="27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042" w:rsidRDefault="00981042" w:rsidP="001F2BAE">
      <w:pPr>
        <w:widowControl/>
        <w:shd w:val="clear" w:color="auto" w:fill="FFFFFF"/>
        <w:spacing w:line="369" w:lineRule="atLeast"/>
        <w:jc w:val="left"/>
        <w:rPr>
          <w:rFonts w:ascii="Simsun" w:eastAsia="宋体" w:hAnsi="Simsun" w:cs="宋体" w:hint="eastAsia"/>
          <w:b/>
          <w:bCs/>
          <w:color w:val="484848"/>
          <w:kern w:val="0"/>
          <w:szCs w:val="21"/>
        </w:rPr>
      </w:pPr>
    </w:p>
    <w:p w:rsidR="00CC6F72" w:rsidRDefault="00CC6F72" w:rsidP="00A65136">
      <w:pPr>
        <w:widowControl/>
        <w:shd w:val="clear" w:color="auto" w:fill="FFFFFF"/>
        <w:spacing w:line="369" w:lineRule="atLeast"/>
        <w:jc w:val="center"/>
        <w:rPr>
          <w:rFonts w:ascii="Simsun" w:eastAsia="宋体" w:hAnsi="Simsun" w:cs="宋体" w:hint="eastAsia"/>
          <w:b/>
          <w:bCs/>
          <w:color w:val="484848"/>
          <w:kern w:val="0"/>
          <w:szCs w:val="21"/>
        </w:rPr>
      </w:pPr>
    </w:p>
    <w:p w:rsidR="00CC6F72" w:rsidRPr="000A7D21" w:rsidRDefault="00E95F65" w:rsidP="001F2BAE">
      <w:pPr>
        <w:widowControl/>
        <w:shd w:val="clear" w:color="auto" w:fill="FFFFFF"/>
        <w:spacing w:line="369" w:lineRule="atLeast"/>
        <w:jc w:val="left"/>
        <w:rPr>
          <w:rFonts w:ascii="黑体" w:eastAsia="黑体" w:hAnsi="黑体" w:cs="宋体"/>
          <w:b/>
          <w:bCs/>
          <w:kern w:val="0"/>
          <w:sz w:val="32"/>
          <w:szCs w:val="32"/>
        </w:rPr>
      </w:pPr>
      <w:r w:rsidRPr="000A7D21">
        <w:rPr>
          <w:rFonts w:ascii="黑体" w:eastAsia="黑体" w:hAnsi="黑体" w:cs="宋体" w:hint="eastAsia"/>
          <w:b/>
          <w:bCs/>
          <w:kern w:val="0"/>
          <w:sz w:val="32"/>
          <w:szCs w:val="32"/>
        </w:rPr>
        <w:t>二、</w:t>
      </w:r>
      <w:r w:rsidRPr="000A7D21">
        <w:rPr>
          <w:rFonts w:ascii="黑体" w:eastAsia="黑体" w:hAnsi="黑体" w:cs="宋体"/>
          <w:b/>
          <w:bCs/>
          <w:kern w:val="0"/>
          <w:sz w:val="32"/>
          <w:szCs w:val="32"/>
        </w:rPr>
        <w:t>功能</w:t>
      </w:r>
      <w:r w:rsidRPr="000A7D21">
        <w:rPr>
          <w:rFonts w:ascii="黑体" w:eastAsia="黑体" w:hAnsi="黑体" w:cs="宋体" w:hint="eastAsia"/>
          <w:b/>
          <w:bCs/>
          <w:kern w:val="0"/>
          <w:sz w:val="32"/>
          <w:szCs w:val="32"/>
        </w:rPr>
        <w:t>列表</w:t>
      </w:r>
      <w:r w:rsidRPr="000A7D21">
        <w:rPr>
          <w:rFonts w:ascii="黑体" w:eastAsia="黑体" w:hAnsi="黑体" w:cs="宋体"/>
          <w:b/>
          <w:bCs/>
          <w:kern w:val="0"/>
          <w:sz w:val="32"/>
          <w:szCs w:val="32"/>
        </w:rPr>
        <w:t>简述</w:t>
      </w:r>
    </w:p>
    <w:p w:rsidR="00E95F65" w:rsidRDefault="001F4538" w:rsidP="001F2BAE">
      <w:pPr>
        <w:widowControl/>
        <w:shd w:val="clear" w:color="auto" w:fill="FFFFFF"/>
        <w:spacing w:line="369" w:lineRule="atLeast"/>
        <w:jc w:val="left"/>
        <w:rPr>
          <w:rFonts w:ascii="Simsun" w:eastAsia="宋体" w:hAnsi="Simsun" w:cs="宋体"/>
          <w:b/>
          <w:bCs/>
          <w:kern w:val="0"/>
          <w:szCs w:val="21"/>
        </w:rPr>
      </w:pPr>
      <w:r w:rsidRPr="001F4538">
        <w:rPr>
          <w:rFonts w:ascii="Simsun" w:eastAsia="宋体" w:hAnsi="Simsun" w:cs="宋体" w:hint="eastAsia"/>
          <w:b/>
          <w:bCs/>
          <w:color w:val="0070C0"/>
          <w:kern w:val="0"/>
          <w:szCs w:val="21"/>
        </w:rPr>
        <w:t>蓝色</w:t>
      </w:r>
      <w:r w:rsidRPr="001F4538">
        <w:rPr>
          <w:rFonts w:ascii="Simsun" w:eastAsia="宋体" w:hAnsi="Simsun" w:cs="宋体"/>
          <w:b/>
          <w:bCs/>
          <w:color w:val="0070C0"/>
          <w:kern w:val="0"/>
          <w:szCs w:val="21"/>
        </w:rPr>
        <w:t>：</w:t>
      </w:r>
      <w:r w:rsidRPr="000A7D21">
        <w:rPr>
          <w:rFonts w:ascii="Simsun" w:eastAsia="宋体" w:hAnsi="Simsun" w:cs="宋体"/>
          <w:b/>
          <w:bCs/>
          <w:kern w:val="0"/>
          <w:szCs w:val="21"/>
        </w:rPr>
        <w:t>财务</w:t>
      </w:r>
      <w:r w:rsidR="00F2294C">
        <w:rPr>
          <w:rFonts w:ascii="Simsun" w:eastAsia="宋体" w:hAnsi="Simsun" w:cs="宋体" w:hint="eastAsia"/>
          <w:b/>
          <w:bCs/>
          <w:kern w:val="0"/>
          <w:szCs w:val="21"/>
        </w:rPr>
        <w:t>凭证</w:t>
      </w:r>
      <w:r w:rsidRPr="000A7D21">
        <w:rPr>
          <w:rFonts w:ascii="Simsun" w:eastAsia="宋体" w:hAnsi="Simsun" w:cs="宋体"/>
          <w:b/>
          <w:bCs/>
          <w:kern w:val="0"/>
          <w:szCs w:val="21"/>
        </w:rPr>
        <w:t>相关</w:t>
      </w:r>
      <w:r w:rsidRPr="000A7D21">
        <w:rPr>
          <w:rFonts w:ascii="Simsun" w:eastAsia="宋体" w:hAnsi="Simsun" w:cs="宋体" w:hint="eastAsia"/>
          <w:b/>
          <w:bCs/>
          <w:kern w:val="0"/>
          <w:szCs w:val="21"/>
        </w:rPr>
        <w:t>，</w:t>
      </w:r>
      <w:r w:rsidRPr="000A7D21">
        <w:rPr>
          <w:rFonts w:ascii="Simsun" w:eastAsia="宋体" w:hAnsi="Simsun" w:cs="宋体"/>
          <w:b/>
          <w:bCs/>
          <w:kern w:val="0"/>
          <w:szCs w:val="21"/>
        </w:rPr>
        <w:t>需要确认</w:t>
      </w:r>
      <w:r w:rsidRPr="000A7D21">
        <w:rPr>
          <w:rFonts w:ascii="Simsun" w:eastAsia="宋体" w:hAnsi="Simsun" w:cs="宋体" w:hint="eastAsia"/>
          <w:b/>
          <w:bCs/>
          <w:kern w:val="0"/>
          <w:szCs w:val="21"/>
        </w:rPr>
        <w:t>；</w:t>
      </w:r>
      <w:r>
        <w:rPr>
          <w:rFonts w:ascii="Simsun" w:eastAsia="宋体" w:hAnsi="Simsun" w:cs="宋体" w:hint="eastAsia"/>
          <w:b/>
          <w:bCs/>
          <w:color w:val="484848"/>
          <w:kern w:val="0"/>
          <w:szCs w:val="21"/>
        </w:rPr>
        <w:t xml:space="preserve"> </w:t>
      </w:r>
      <w:r w:rsidRPr="001F4538">
        <w:rPr>
          <w:rFonts w:ascii="Simsun" w:eastAsia="宋体" w:hAnsi="Simsun" w:cs="宋体" w:hint="eastAsia"/>
          <w:b/>
          <w:bCs/>
          <w:color w:val="FF0000"/>
          <w:kern w:val="0"/>
          <w:szCs w:val="21"/>
        </w:rPr>
        <w:t>红色</w:t>
      </w:r>
      <w:r w:rsidRPr="001F4538">
        <w:rPr>
          <w:rFonts w:ascii="Simsun" w:eastAsia="宋体" w:hAnsi="Simsun" w:cs="宋体"/>
          <w:b/>
          <w:bCs/>
          <w:color w:val="FF0000"/>
          <w:kern w:val="0"/>
          <w:szCs w:val="21"/>
        </w:rPr>
        <w:t>：</w:t>
      </w:r>
      <w:r w:rsidR="000A7D21" w:rsidRPr="000A7D21">
        <w:rPr>
          <w:rFonts w:ascii="Simsun" w:eastAsia="宋体" w:hAnsi="Simsun" w:cs="宋体" w:hint="eastAsia"/>
          <w:b/>
          <w:bCs/>
          <w:kern w:val="0"/>
          <w:szCs w:val="21"/>
        </w:rPr>
        <w:t>其他</w:t>
      </w:r>
      <w:r w:rsidRPr="000A7D21">
        <w:rPr>
          <w:rFonts w:ascii="Simsun" w:eastAsia="宋体" w:hAnsi="Simsun" w:cs="宋体"/>
          <w:b/>
          <w:bCs/>
          <w:kern w:val="0"/>
          <w:szCs w:val="21"/>
        </w:rPr>
        <w:t>需要确认</w:t>
      </w:r>
      <w:r w:rsidRPr="000A7D21">
        <w:rPr>
          <w:rFonts w:ascii="Simsun" w:eastAsia="宋体" w:hAnsi="Simsun" w:cs="宋体" w:hint="eastAsia"/>
          <w:b/>
          <w:bCs/>
          <w:kern w:val="0"/>
          <w:szCs w:val="21"/>
        </w:rPr>
        <w:t>事项</w:t>
      </w:r>
    </w:p>
    <w:p w:rsidR="000A7D21" w:rsidRDefault="000A7D21" w:rsidP="001F2BAE">
      <w:pPr>
        <w:widowControl/>
        <w:shd w:val="clear" w:color="auto" w:fill="FFFFFF"/>
        <w:spacing w:line="369" w:lineRule="atLeast"/>
        <w:jc w:val="left"/>
        <w:rPr>
          <w:rFonts w:ascii="Simsun" w:eastAsia="宋体" w:hAnsi="Simsun" w:cs="宋体" w:hint="eastAsia"/>
          <w:b/>
          <w:bCs/>
          <w:color w:val="484848"/>
          <w:kern w:val="0"/>
          <w:szCs w:val="21"/>
        </w:rPr>
      </w:pPr>
    </w:p>
    <w:p w:rsidR="00CC6F72" w:rsidRPr="000A7D21" w:rsidRDefault="001F2BAE" w:rsidP="00D418C5">
      <w:pPr>
        <w:pStyle w:val="a7"/>
        <w:widowControl/>
        <w:numPr>
          <w:ilvl w:val="0"/>
          <w:numId w:val="5"/>
        </w:numPr>
        <w:shd w:val="clear" w:color="auto" w:fill="FFFFFF"/>
        <w:spacing w:line="369" w:lineRule="atLeast"/>
        <w:ind w:firstLineChars="0"/>
        <w:rPr>
          <w:rFonts w:ascii="Simsun" w:eastAsia="宋体" w:hAnsi="Simsun" w:cs="宋体" w:hint="eastAsia"/>
          <w:b/>
          <w:bCs/>
          <w:kern w:val="0"/>
          <w:szCs w:val="21"/>
        </w:rPr>
      </w:pPr>
      <w:r w:rsidRPr="000A7D21">
        <w:rPr>
          <w:rFonts w:ascii="Simsun" w:eastAsia="宋体" w:hAnsi="Simsun" w:cs="宋体"/>
          <w:b/>
          <w:bCs/>
          <w:kern w:val="0"/>
          <w:szCs w:val="21"/>
        </w:rPr>
        <w:t>收费</w:t>
      </w:r>
      <w:r w:rsidR="00D418C5" w:rsidRPr="000A7D21">
        <w:rPr>
          <w:rFonts w:ascii="Simsun" w:eastAsia="宋体" w:hAnsi="Simsun" w:cs="宋体" w:hint="eastAsia"/>
          <w:b/>
          <w:bCs/>
          <w:kern w:val="0"/>
          <w:szCs w:val="21"/>
        </w:rPr>
        <w:t>及</w:t>
      </w:r>
      <w:r w:rsidR="00D418C5" w:rsidRPr="000A7D21">
        <w:rPr>
          <w:rFonts w:ascii="Simsun" w:eastAsia="宋体" w:hAnsi="Simsun" w:cs="宋体"/>
          <w:b/>
          <w:bCs/>
          <w:kern w:val="0"/>
          <w:szCs w:val="21"/>
        </w:rPr>
        <w:t>用户</w:t>
      </w:r>
      <w:r w:rsidR="00D418C5" w:rsidRPr="000A7D21">
        <w:rPr>
          <w:rFonts w:ascii="Simsun" w:eastAsia="宋体" w:hAnsi="Simsun" w:cs="宋体" w:hint="eastAsia"/>
          <w:b/>
          <w:bCs/>
          <w:kern w:val="0"/>
          <w:szCs w:val="21"/>
        </w:rPr>
        <w:t>信息</w:t>
      </w:r>
      <w:r w:rsidR="00D418C5" w:rsidRPr="000A7D21">
        <w:rPr>
          <w:rFonts w:ascii="Simsun" w:eastAsia="宋体" w:hAnsi="Simsun" w:cs="宋体"/>
          <w:b/>
          <w:bCs/>
          <w:kern w:val="0"/>
          <w:szCs w:val="21"/>
        </w:rPr>
        <w:t>综合查询</w:t>
      </w:r>
      <w:r w:rsidRPr="000A7D21">
        <w:rPr>
          <w:rFonts w:ascii="Simsun" w:eastAsia="宋体" w:hAnsi="Simsun" w:cs="宋体"/>
          <w:b/>
          <w:bCs/>
          <w:kern w:val="0"/>
          <w:szCs w:val="21"/>
        </w:rPr>
        <w:t>管理：</w:t>
      </w:r>
    </w:p>
    <w:p w:rsidR="00997906" w:rsidRPr="000A7D21" w:rsidRDefault="00D418C5" w:rsidP="002D5352">
      <w:pPr>
        <w:pStyle w:val="a7"/>
        <w:widowControl/>
        <w:numPr>
          <w:ilvl w:val="1"/>
          <w:numId w:val="7"/>
        </w:numPr>
        <w:shd w:val="clear" w:color="auto" w:fill="FFFFFF"/>
        <w:spacing w:line="369" w:lineRule="atLeast"/>
        <w:ind w:firstLineChars="0"/>
        <w:rPr>
          <w:rFonts w:ascii="Simsun" w:eastAsia="宋体" w:hAnsi="Simsun" w:cs="宋体" w:hint="eastAsia"/>
          <w:bCs/>
          <w:kern w:val="0"/>
          <w:szCs w:val="21"/>
        </w:rPr>
      </w:pPr>
      <w:r w:rsidRPr="000A7D21">
        <w:rPr>
          <w:rFonts w:ascii="Simsun" w:eastAsia="宋体" w:hAnsi="Simsun" w:cs="宋体" w:hint="eastAsia"/>
          <w:bCs/>
          <w:kern w:val="0"/>
          <w:szCs w:val="21"/>
        </w:rPr>
        <w:t>用户信息</w:t>
      </w:r>
      <w:r w:rsidRPr="000A7D21">
        <w:rPr>
          <w:rFonts w:ascii="Simsun" w:eastAsia="宋体" w:hAnsi="Simsun" w:cs="宋体"/>
          <w:bCs/>
          <w:kern w:val="0"/>
          <w:szCs w:val="21"/>
        </w:rPr>
        <w:t>及</w:t>
      </w:r>
      <w:r w:rsidRPr="000A7D21">
        <w:rPr>
          <w:rFonts w:ascii="Simsun" w:eastAsia="宋体" w:hAnsi="Simsun" w:cs="宋体" w:hint="eastAsia"/>
          <w:bCs/>
          <w:kern w:val="0"/>
          <w:szCs w:val="21"/>
        </w:rPr>
        <w:t>收缴情况</w:t>
      </w:r>
      <w:r w:rsidRPr="000A7D21">
        <w:rPr>
          <w:rFonts w:ascii="Simsun" w:eastAsia="宋体" w:hAnsi="Simsun" w:cs="宋体"/>
          <w:bCs/>
          <w:kern w:val="0"/>
          <w:szCs w:val="21"/>
        </w:rPr>
        <w:t>综合查询</w:t>
      </w:r>
      <w:r w:rsidR="00A770EE" w:rsidRPr="000A7D21">
        <w:rPr>
          <w:rFonts w:ascii="Simsun" w:eastAsia="宋体" w:hAnsi="Simsun" w:cs="宋体" w:hint="eastAsia"/>
          <w:bCs/>
          <w:kern w:val="0"/>
          <w:szCs w:val="21"/>
        </w:rPr>
        <w:t>：</w:t>
      </w:r>
      <w:r w:rsidR="006053BE" w:rsidRPr="000A7D21">
        <w:rPr>
          <w:rFonts w:ascii="Simsun" w:eastAsia="宋体" w:hAnsi="Simsun" w:cs="宋体" w:hint="eastAsia"/>
          <w:bCs/>
          <w:kern w:val="0"/>
          <w:szCs w:val="21"/>
        </w:rPr>
        <w:t>用户</w:t>
      </w:r>
      <w:r w:rsidR="008D23F0" w:rsidRPr="000A7D21">
        <w:rPr>
          <w:rFonts w:ascii="Simsun" w:eastAsia="宋体" w:hAnsi="Simsun" w:cs="宋体" w:hint="eastAsia"/>
          <w:bCs/>
          <w:kern w:val="0"/>
          <w:szCs w:val="21"/>
        </w:rPr>
        <w:t>基础</w:t>
      </w:r>
      <w:r w:rsidR="006053BE" w:rsidRPr="000A7D21">
        <w:rPr>
          <w:rFonts w:ascii="Simsun" w:eastAsia="宋体" w:hAnsi="Simsun" w:cs="宋体"/>
          <w:bCs/>
          <w:kern w:val="0"/>
          <w:szCs w:val="21"/>
        </w:rPr>
        <w:t>信息、</w:t>
      </w:r>
      <w:r w:rsidR="00B8109A" w:rsidRPr="000A7D21">
        <w:rPr>
          <w:rFonts w:ascii="Simsun" w:eastAsia="宋体" w:hAnsi="Simsun" w:cs="宋体" w:hint="eastAsia"/>
          <w:bCs/>
          <w:kern w:val="0"/>
          <w:szCs w:val="21"/>
        </w:rPr>
        <w:t>供热</w:t>
      </w:r>
      <w:r w:rsidR="00B8109A" w:rsidRPr="000A7D21">
        <w:rPr>
          <w:rFonts w:ascii="Simsun" w:eastAsia="宋体" w:hAnsi="Simsun" w:cs="宋体"/>
          <w:bCs/>
          <w:kern w:val="0"/>
          <w:szCs w:val="21"/>
        </w:rPr>
        <w:t>状态信息、热计量</w:t>
      </w:r>
      <w:r w:rsidR="00B8109A" w:rsidRPr="000A7D21">
        <w:rPr>
          <w:rFonts w:ascii="Simsun" w:eastAsia="宋体" w:hAnsi="Simsun" w:cs="宋体" w:hint="eastAsia"/>
          <w:bCs/>
          <w:kern w:val="0"/>
          <w:szCs w:val="21"/>
        </w:rPr>
        <w:t>信息</w:t>
      </w:r>
      <w:r w:rsidR="00B8109A" w:rsidRPr="000A7D21">
        <w:rPr>
          <w:rFonts w:ascii="Simsun" w:eastAsia="宋体" w:hAnsi="Simsun" w:cs="宋体"/>
          <w:bCs/>
          <w:kern w:val="0"/>
          <w:szCs w:val="21"/>
        </w:rPr>
        <w:t>、</w:t>
      </w:r>
      <w:r w:rsidR="006053BE" w:rsidRPr="000A7D21">
        <w:rPr>
          <w:rFonts w:ascii="Simsun" w:eastAsia="宋体" w:hAnsi="Simsun" w:cs="宋体"/>
          <w:bCs/>
          <w:kern w:val="0"/>
          <w:szCs w:val="21"/>
        </w:rPr>
        <w:t>缴费情况</w:t>
      </w:r>
      <w:r w:rsidR="008D23F0" w:rsidRPr="000A7D21">
        <w:rPr>
          <w:rFonts w:ascii="Simsun" w:eastAsia="宋体" w:hAnsi="Simsun" w:cs="宋体" w:hint="eastAsia"/>
          <w:bCs/>
          <w:kern w:val="0"/>
          <w:szCs w:val="21"/>
        </w:rPr>
        <w:t>与</w:t>
      </w:r>
      <w:r w:rsidR="008D23F0" w:rsidRPr="000A7D21">
        <w:rPr>
          <w:rFonts w:ascii="Simsun" w:eastAsia="宋体" w:hAnsi="Simsun" w:cs="宋体"/>
          <w:bCs/>
          <w:kern w:val="0"/>
          <w:szCs w:val="21"/>
        </w:rPr>
        <w:t>记录</w:t>
      </w:r>
      <w:r w:rsidR="006053BE" w:rsidRPr="000A7D21">
        <w:rPr>
          <w:rFonts w:ascii="Simsun" w:eastAsia="宋体" w:hAnsi="Simsun" w:cs="宋体"/>
          <w:bCs/>
          <w:kern w:val="0"/>
          <w:szCs w:val="21"/>
        </w:rPr>
        <w:t>、缴费完成程度</w:t>
      </w:r>
      <w:r w:rsidR="008D23F0" w:rsidRPr="000A7D21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B8109A" w:rsidRPr="000A7D21">
        <w:rPr>
          <w:rFonts w:ascii="Simsun" w:eastAsia="宋体" w:hAnsi="Simsun" w:cs="宋体" w:hint="eastAsia"/>
          <w:bCs/>
          <w:kern w:val="0"/>
          <w:szCs w:val="21"/>
        </w:rPr>
        <w:t>报修</w:t>
      </w:r>
      <w:r w:rsidR="00B8109A" w:rsidRPr="000A7D21">
        <w:rPr>
          <w:rFonts w:ascii="Simsun" w:eastAsia="宋体" w:hAnsi="Simsun" w:cs="宋体"/>
          <w:bCs/>
          <w:kern w:val="0"/>
          <w:szCs w:val="21"/>
        </w:rPr>
        <w:t>与维修</w:t>
      </w:r>
      <w:r w:rsidR="00B8109A" w:rsidRPr="000A7D21">
        <w:rPr>
          <w:rFonts w:ascii="Simsun" w:eastAsia="宋体" w:hAnsi="Simsun" w:cs="宋体" w:hint="eastAsia"/>
          <w:bCs/>
          <w:kern w:val="0"/>
          <w:szCs w:val="21"/>
        </w:rPr>
        <w:t>记录</w:t>
      </w:r>
      <w:r w:rsidR="00997906" w:rsidRPr="000A7D21">
        <w:rPr>
          <w:rFonts w:ascii="Simsun" w:eastAsia="宋体" w:hAnsi="Simsun" w:cs="宋体" w:hint="eastAsia"/>
          <w:bCs/>
          <w:kern w:val="0"/>
          <w:szCs w:val="21"/>
        </w:rPr>
        <w:t>。</w:t>
      </w:r>
    </w:p>
    <w:p w:rsidR="0095477F" w:rsidRPr="000A7D21" w:rsidRDefault="006053BE" w:rsidP="00997906">
      <w:pPr>
        <w:pStyle w:val="a7"/>
        <w:widowControl/>
        <w:shd w:val="clear" w:color="auto" w:fill="FFFFFF"/>
        <w:spacing w:line="369" w:lineRule="atLeast"/>
        <w:ind w:left="750" w:firstLineChars="0" w:firstLine="0"/>
        <w:rPr>
          <w:rFonts w:ascii="Simsun" w:eastAsia="宋体" w:hAnsi="Simsun" w:cs="宋体"/>
          <w:bCs/>
          <w:kern w:val="0"/>
          <w:szCs w:val="21"/>
        </w:rPr>
      </w:pPr>
      <w:r w:rsidRPr="000A7D21">
        <w:rPr>
          <w:rFonts w:ascii="Simsun" w:eastAsia="宋体" w:hAnsi="Simsun" w:cs="宋体"/>
          <w:bCs/>
          <w:kern w:val="0"/>
          <w:szCs w:val="21"/>
        </w:rPr>
        <w:t>提供</w:t>
      </w:r>
      <w:r w:rsidR="00D418C5" w:rsidRPr="000A7D21">
        <w:rPr>
          <w:rFonts w:ascii="Simsun" w:eastAsia="宋体" w:hAnsi="Simsun" w:cs="宋体" w:hint="eastAsia"/>
          <w:bCs/>
          <w:kern w:val="0"/>
          <w:szCs w:val="21"/>
        </w:rPr>
        <w:t>自定义</w:t>
      </w:r>
      <w:r w:rsidR="00997906" w:rsidRPr="000A7D21">
        <w:rPr>
          <w:rFonts w:ascii="Simsun" w:eastAsia="宋体" w:hAnsi="Simsun" w:cs="宋体" w:hint="eastAsia"/>
          <w:bCs/>
          <w:kern w:val="0"/>
          <w:szCs w:val="21"/>
        </w:rPr>
        <w:t>组合</w:t>
      </w:r>
      <w:r w:rsidR="00D418C5" w:rsidRPr="000A7D21">
        <w:rPr>
          <w:rFonts w:ascii="Simsun" w:eastAsia="宋体" w:hAnsi="Simsun" w:cs="宋体"/>
          <w:bCs/>
          <w:kern w:val="0"/>
          <w:szCs w:val="21"/>
        </w:rPr>
        <w:t>条件</w:t>
      </w:r>
      <w:r w:rsidR="00997906" w:rsidRPr="000A7D21">
        <w:rPr>
          <w:rFonts w:ascii="Simsun" w:eastAsia="宋体" w:hAnsi="Simsun" w:cs="宋体" w:hint="eastAsia"/>
          <w:bCs/>
          <w:kern w:val="0"/>
          <w:szCs w:val="21"/>
        </w:rPr>
        <w:t>查询</w:t>
      </w:r>
      <w:r w:rsidR="00997906" w:rsidRPr="000A7D21">
        <w:rPr>
          <w:rFonts w:ascii="Simsun" w:eastAsia="宋体" w:hAnsi="Simsun" w:cs="宋体"/>
          <w:bCs/>
          <w:kern w:val="0"/>
          <w:szCs w:val="21"/>
        </w:rPr>
        <w:t>，自定义</w:t>
      </w:r>
      <w:r w:rsidR="00997906" w:rsidRPr="000A7D21">
        <w:rPr>
          <w:rFonts w:ascii="Simsun" w:eastAsia="宋体" w:hAnsi="Simsun" w:cs="宋体" w:hint="eastAsia"/>
          <w:bCs/>
          <w:kern w:val="0"/>
          <w:szCs w:val="21"/>
        </w:rPr>
        <w:t>查询</w:t>
      </w:r>
      <w:r w:rsidR="00997906" w:rsidRPr="000A7D21">
        <w:rPr>
          <w:rFonts w:ascii="Simsun" w:eastAsia="宋体" w:hAnsi="Simsun" w:cs="宋体"/>
          <w:bCs/>
          <w:kern w:val="0"/>
          <w:szCs w:val="21"/>
        </w:rPr>
        <w:t>页面，历史</w:t>
      </w:r>
      <w:r w:rsidR="0081306E" w:rsidRPr="000A7D21">
        <w:rPr>
          <w:rFonts w:ascii="Simsun" w:eastAsia="宋体" w:hAnsi="Simsun" w:cs="宋体" w:hint="eastAsia"/>
          <w:bCs/>
          <w:kern w:val="0"/>
          <w:szCs w:val="21"/>
        </w:rPr>
        <w:t>查询</w:t>
      </w:r>
      <w:r w:rsidR="0081306E" w:rsidRPr="000A7D21">
        <w:rPr>
          <w:rFonts w:ascii="Simsun" w:eastAsia="宋体" w:hAnsi="Simsun" w:cs="宋体"/>
          <w:bCs/>
          <w:kern w:val="0"/>
          <w:szCs w:val="21"/>
        </w:rPr>
        <w:t>记录等灵活的</w:t>
      </w:r>
      <w:r w:rsidR="0081306E" w:rsidRPr="000A7D21">
        <w:rPr>
          <w:rFonts w:ascii="Simsun" w:eastAsia="宋体" w:hAnsi="Simsun" w:cs="宋体" w:hint="eastAsia"/>
          <w:bCs/>
          <w:kern w:val="0"/>
          <w:szCs w:val="21"/>
        </w:rPr>
        <w:t>展示</w:t>
      </w:r>
      <w:r w:rsidR="0081306E" w:rsidRPr="000A7D21">
        <w:rPr>
          <w:rFonts w:ascii="Simsun" w:eastAsia="宋体" w:hAnsi="Simsun" w:cs="宋体"/>
          <w:bCs/>
          <w:kern w:val="0"/>
          <w:szCs w:val="21"/>
        </w:rPr>
        <w:t>方式；</w:t>
      </w:r>
    </w:p>
    <w:p w:rsidR="00C3466A" w:rsidRPr="000A7D21" w:rsidRDefault="00C3466A" w:rsidP="00997906">
      <w:pPr>
        <w:pStyle w:val="a7"/>
        <w:widowControl/>
        <w:shd w:val="clear" w:color="auto" w:fill="FFFFFF"/>
        <w:spacing w:line="369" w:lineRule="atLeast"/>
        <w:ind w:left="750" w:firstLineChars="0" w:firstLine="0"/>
        <w:rPr>
          <w:rFonts w:ascii="Simsun" w:eastAsia="宋体" w:hAnsi="Simsun" w:cs="宋体" w:hint="eastAsia"/>
          <w:bCs/>
          <w:kern w:val="0"/>
          <w:szCs w:val="21"/>
        </w:rPr>
      </w:pPr>
      <w:r w:rsidRPr="000A7D21">
        <w:rPr>
          <w:rFonts w:ascii="Simsun" w:eastAsia="宋体" w:hAnsi="Simsun" w:cs="宋体" w:hint="eastAsia"/>
          <w:bCs/>
          <w:kern w:val="0"/>
          <w:szCs w:val="21"/>
        </w:rPr>
        <w:t>能够自定义</w:t>
      </w:r>
      <w:r w:rsidRPr="000A7D21">
        <w:rPr>
          <w:rFonts w:ascii="Simsun" w:eastAsia="宋体" w:hAnsi="Simsun" w:cs="宋体"/>
          <w:bCs/>
          <w:kern w:val="0"/>
          <w:szCs w:val="21"/>
        </w:rPr>
        <w:t>显示</w:t>
      </w:r>
      <w:r w:rsidRPr="000A7D21">
        <w:rPr>
          <w:rFonts w:ascii="Simsun" w:eastAsia="宋体" w:hAnsi="Simsun" w:cs="宋体" w:hint="eastAsia"/>
          <w:bCs/>
          <w:kern w:val="0"/>
          <w:szCs w:val="21"/>
        </w:rPr>
        <w:t>预</w:t>
      </w:r>
      <w:r w:rsidRPr="000A7D21">
        <w:rPr>
          <w:rFonts w:ascii="Simsun" w:eastAsia="宋体" w:hAnsi="Simsun" w:cs="宋体"/>
          <w:bCs/>
          <w:kern w:val="0"/>
          <w:szCs w:val="21"/>
        </w:rPr>
        <w:t>交费</w:t>
      </w:r>
      <w:r w:rsidRPr="000A7D21">
        <w:rPr>
          <w:rFonts w:ascii="Simsun" w:eastAsia="宋体" w:hAnsi="Simsun" w:cs="宋体" w:hint="eastAsia"/>
          <w:bCs/>
          <w:kern w:val="0"/>
          <w:szCs w:val="21"/>
        </w:rPr>
        <w:t>用户</w:t>
      </w:r>
      <w:r w:rsidRPr="000A7D21">
        <w:rPr>
          <w:rFonts w:ascii="Simsun" w:eastAsia="宋体" w:hAnsi="Simsun" w:cs="宋体"/>
          <w:bCs/>
          <w:kern w:val="0"/>
          <w:szCs w:val="21"/>
        </w:rPr>
        <w:t>列表、</w:t>
      </w:r>
      <w:r w:rsidRPr="000A7D21">
        <w:rPr>
          <w:rFonts w:ascii="Simsun" w:eastAsia="宋体" w:hAnsi="Simsun" w:cs="宋体" w:hint="eastAsia"/>
          <w:bCs/>
          <w:kern w:val="0"/>
          <w:szCs w:val="21"/>
        </w:rPr>
        <w:t>欠缴用户</w:t>
      </w:r>
      <w:r w:rsidRPr="000A7D21">
        <w:rPr>
          <w:rFonts w:ascii="Simsun" w:eastAsia="宋体" w:hAnsi="Simsun" w:cs="宋体"/>
          <w:bCs/>
          <w:kern w:val="0"/>
          <w:szCs w:val="21"/>
        </w:rPr>
        <w:t>列表</w:t>
      </w:r>
      <w:r w:rsidRPr="000A7D21">
        <w:rPr>
          <w:rFonts w:ascii="Simsun" w:eastAsia="宋体" w:hAnsi="Simsun" w:cs="宋体" w:hint="eastAsia"/>
          <w:bCs/>
          <w:kern w:val="0"/>
          <w:szCs w:val="21"/>
        </w:rPr>
        <w:t>等</w:t>
      </w:r>
    </w:p>
    <w:p w:rsidR="0095477F" w:rsidRPr="000A7D21" w:rsidRDefault="00AE7030" w:rsidP="0095477F">
      <w:pPr>
        <w:pStyle w:val="a7"/>
        <w:widowControl/>
        <w:numPr>
          <w:ilvl w:val="1"/>
          <w:numId w:val="7"/>
        </w:numPr>
        <w:shd w:val="clear" w:color="auto" w:fill="FFFFFF"/>
        <w:spacing w:line="369" w:lineRule="atLeast"/>
        <w:ind w:firstLineChars="0"/>
        <w:rPr>
          <w:rFonts w:ascii="Simsun" w:eastAsia="宋体" w:hAnsi="Simsun" w:cs="宋体" w:hint="eastAsia"/>
          <w:kern w:val="0"/>
          <w:szCs w:val="21"/>
        </w:rPr>
      </w:pPr>
      <w:r w:rsidRPr="000A7D21">
        <w:rPr>
          <w:rFonts w:ascii="Simsun" w:eastAsia="宋体" w:hAnsi="Simsun" w:cs="宋体" w:hint="eastAsia"/>
          <w:kern w:val="0"/>
          <w:szCs w:val="21"/>
        </w:rPr>
        <w:lastRenderedPageBreak/>
        <w:t>用户</w:t>
      </w:r>
      <w:r w:rsidR="00A770EE" w:rsidRPr="000A7D21">
        <w:rPr>
          <w:rFonts w:ascii="Simsun" w:eastAsia="宋体" w:hAnsi="Simsun" w:cs="宋体"/>
          <w:kern w:val="0"/>
          <w:szCs w:val="21"/>
        </w:rPr>
        <w:t>缴费管理</w:t>
      </w:r>
      <w:r w:rsidR="00A770EE" w:rsidRPr="000A7D21">
        <w:rPr>
          <w:rFonts w:ascii="Simsun" w:eastAsia="宋体" w:hAnsi="Simsun" w:cs="宋体" w:hint="eastAsia"/>
          <w:kern w:val="0"/>
          <w:szCs w:val="21"/>
        </w:rPr>
        <w:t>：</w:t>
      </w:r>
      <w:r w:rsidR="00BF3ADB" w:rsidRPr="000A7D21">
        <w:rPr>
          <w:rFonts w:ascii="Simsun" w:eastAsia="宋体" w:hAnsi="Simsun" w:cs="宋体" w:hint="eastAsia"/>
          <w:kern w:val="0"/>
          <w:szCs w:val="21"/>
        </w:rPr>
        <w:t>缴费录入、票据</w:t>
      </w:r>
      <w:r w:rsidR="00BF3ADB" w:rsidRPr="000A7D21">
        <w:rPr>
          <w:rFonts w:ascii="Simsun" w:eastAsia="宋体" w:hAnsi="Simsun" w:cs="宋体"/>
          <w:kern w:val="0"/>
          <w:szCs w:val="21"/>
        </w:rPr>
        <w:t>开具</w:t>
      </w:r>
      <w:r w:rsidR="00A770EE" w:rsidRPr="000A7D21">
        <w:rPr>
          <w:rFonts w:ascii="Simsun" w:eastAsia="宋体" w:hAnsi="Simsun" w:cs="宋体" w:hint="eastAsia"/>
          <w:kern w:val="0"/>
          <w:szCs w:val="21"/>
        </w:rPr>
        <w:t>；</w:t>
      </w:r>
    </w:p>
    <w:p w:rsidR="0095477F" w:rsidRPr="000A7D21" w:rsidRDefault="00AE7030" w:rsidP="0095477F">
      <w:pPr>
        <w:pStyle w:val="a7"/>
        <w:widowControl/>
        <w:numPr>
          <w:ilvl w:val="1"/>
          <w:numId w:val="7"/>
        </w:numPr>
        <w:shd w:val="clear" w:color="auto" w:fill="FFFFFF"/>
        <w:spacing w:line="369" w:lineRule="atLeast"/>
        <w:ind w:firstLineChars="0"/>
        <w:rPr>
          <w:rFonts w:ascii="Simsun" w:eastAsia="宋体" w:hAnsi="Simsun" w:cs="宋体" w:hint="eastAsia"/>
          <w:kern w:val="0"/>
          <w:szCs w:val="21"/>
        </w:rPr>
      </w:pPr>
      <w:r w:rsidRPr="000A7D21">
        <w:rPr>
          <w:rFonts w:ascii="Simsun" w:eastAsia="宋体" w:hAnsi="Simsun" w:cs="宋体" w:hint="eastAsia"/>
          <w:kern w:val="0"/>
          <w:szCs w:val="21"/>
        </w:rPr>
        <w:t>用户</w:t>
      </w:r>
      <w:r w:rsidRPr="000A7D21">
        <w:rPr>
          <w:rFonts w:ascii="Simsun" w:eastAsia="宋体" w:hAnsi="Simsun" w:cs="宋体"/>
          <w:kern w:val="0"/>
          <w:szCs w:val="21"/>
        </w:rPr>
        <w:t>退费查询</w:t>
      </w:r>
      <w:r w:rsidR="00A770EE" w:rsidRPr="000A7D21">
        <w:rPr>
          <w:rFonts w:ascii="Simsun" w:eastAsia="宋体" w:hAnsi="Simsun" w:cs="宋体" w:hint="eastAsia"/>
          <w:kern w:val="0"/>
          <w:szCs w:val="21"/>
        </w:rPr>
        <w:t>：</w:t>
      </w:r>
      <w:r w:rsidR="008D7877" w:rsidRPr="000A7D21">
        <w:rPr>
          <w:rFonts w:ascii="Simsun" w:eastAsia="宋体" w:hAnsi="Simsun" w:cs="宋体" w:hint="eastAsia"/>
          <w:kern w:val="0"/>
          <w:szCs w:val="21"/>
        </w:rPr>
        <w:t>退费</w:t>
      </w:r>
      <w:r w:rsidR="00F94BF2" w:rsidRPr="000A7D21">
        <w:rPr>
          <w:rFonts w:ascii="Simsun" w:eastAsia="宋体" w:hAnsi="Simsun" w:cs="宋体" w:hint="eastAsia"/>
          <w:kern w:val="0"/>
          <w:szCs w:val="21"/>
        </w:rPr>
        <w:t>录入</w:t>
      </w:r>
      <w:r w:rsidR="00F94BF2" w:rsidRPr="000A7D21">
        <w:rPr>
          <w:rFonts w:ascii="Simsun" w:eastAsia="宋体" w:hAnsi="Simsun" w:cs="宋体"/>
          <w:kern w:val="0"/>
          <w:szCs w:val="21"/>
        </w:rPr>
        <w:t>、票据开具与用户确认</w:t>
      </w:r>
      <w:r w:rsidR="00A770EE" w:rsidRPr="000A7D21">
        <w:rPr>
          <w:rFonts w:ascii="Simsun" w:eastAsia="宋体" w:hAnsi="Simsun" w:cs="宋体" w:hint="eastAsia"/>
          <w:kern w:val="0"/>
          <w:szCs w:val="21"/>
        </w:rPr>
        <w:t>；</w:t>
      </w:r>
    </w:p>
    <w:p w:rsidR="00675F82" w:rsidRPr="00675F82" w:rsidRDefault="004648FB" w:rsidP="00675F82">
      <w:pPr>
        <w:pStyle w:val="a7"/>
        <w:widowControl/>
        <w:numPr>
          <w:ilvl w:val="1"/>
          <w:numId w:val="7"/>
        </w:numPr>
        <w:shd w:val="clear" w:color="auto" w:fill="FFFFFF"/>
        <w:spacing w:line="369" w:lineRule="atLeast"/>
        <w:ind w:firstLineChars="0"/>
        <w:rPr>
          <w:rFonts w:ascii="Simsun" w:eastAsia="宋体" w:hAnsi="Simsun" w:cs="宋体" w:hint="eastAsia"/>
          <w:kern w:val="0"/>
          <w:szCs w:val="21"/>
        </w:rPr>
      </w:pPr>
      <w:r w:rsidRPr="000A7D21">
        <w:rPr>
          <w:rFonts w:ascii="Simsun" w:eastAsia="宋体" w:hAnsi="Simsun" w:cs="宋体" w:hint="eastAsia"/>
          <w:kern w:val="0"/>
          <w:szCs w:val="21"/>
        </w:rPr>
        <w:t>用户催费管理：</w:t>
      </w:r>
      <w:r w:rsidR="00D31A26" w:rsidRPr="000A7D21">
        <w:rPr>
          <w:rFonts w:ascii="Simsun" w:eastAsia="宋体" w:hAnsi="Simsun" w:cs="宋体" w:hint="eastAsia"/>
          <w:kern w:val="0"/>
          <w:szCs w:val="21"/>
        </w:rPr>
        <w:t>催费</w:t>
      </w:r>
      <w:r w:rsidR="00D31A26" w:rsidRPr="000A7D21">
        <w:rPr>
          <w:rFonts w:ascii="Simsun" w:eastAsia="宋体" w:hAnsi="Simsun" w:cs="宋体"/>
          <w:kern w:val="0"/>
          <w:szCs w:val="21"/>
        </w:rPr>
        <w:t>列表</w:t>
      </w:r>
      <w:r w:rsidR="00D22F82" w:rsidRPr="000A7D21">
        <w:rPr>
          <w:rFonts w:ascii="Simsun" w:eastAsia="宋体" w:hAnsi="Simsun" w:cs="宋体" w:hint="eastAsia"/>
          <w:kern w:val="0"/>
          <w:szCs w:val="21"/>
        </w:rPr>
        <w:t>（按缴费时间等</w:t>
      </w:r>
      <w:r w:rsidR="00D22F82" w:rsidRPr="000A7D21">
        <w:rPr>
          <w:rFonts w:ascii="Simsun" w:eastAsia="宋体" w:hAnsi="Simsun" w:cs="宋体"/>
          <w:kern w:val="0"/>
          <w:szCs w:val="21"/>
        </w:rPr>
        <w:t>维度</w:t>
      </w:r>
      <w:r w:rsidR="00D22F82" w:rsidRPr="000A7D21">
        <w:rPr>
          <w:rFonts w:ascii="Simsun" w:eastAsia="宋体" w:hAnsi="Simsun" w:cs="宋体" w:hint="eastAsia"/>
          <w:kern w:val="0"/>
          <w:szCs w:val="21"/>
        </w:rPr>
        <w:t>排序）</w:t>
      </w:r>
      <w:r w:rsidR="00D31A26" w:rsidRPr="000A7D21">
        <w:rPr>
          <w:rFonts w:ascii="Simsun" w:eastAsia="宋体" w:hAnsi="Simsun" w:cs="宋体"/>
          <w:kern w:val="0"/>
          <w:szCs w:val="21"/>
        </w:rPr>
        <w:t>、</w:t>
      </w:r>
      <w:r w:rsidR="00D31A26" w:rsidRPr="000A7D21">
        <w:rPr>
          <w:rFonts w:ascii="Simsun" w:eastAsia="宋体" w:hAnsi="Simsun" w:cs="宋体" w:hint="eastAsia"/>
          <w:kern w:val="0"/>
          <w:szCs w:val="21"/>
        </w:rPr>
        <w:t>用户</w:t>
      </w:r>
      <w:r w:rsidR="00D31A26" w:rsidRPr="000A7D21">
        <w:rPr>
          <w:rFonts w:ascii="Simsun" w:eastAsia="宋体" w:hAnsi="Simsun" w:cs="宋体"/>
          <w:kern w:val="0"/>
          <w:szCs w:val="21"/>
        </w:rPr>
        <w:t>情况综合</w:t>
      </w:r>
      <w:r w:rsidR="00D31A26" w:rsidRPr="000A7D21">
        <w:rPr>
          <w:rFonts w:ascii="Simsun" w:eastAsia="宋体" w:hAnsi="Simsun" w:cs="宋体" w:hint="eastAsia"/>
          <w:kern w:val="0"/>
          <w:szCs w:val="21"/>
        </w:rPr>
        <w:t>查询、</w:t>
      </w:r>
      <w:r w:rsidRPr="000A7D21">
        <w:rPr>
          <w:rFonts w:ascii="Simsun" w:eastAsia="宋体" w:hAnsi="Simsun" w:cs="宋体"/>
          <w:kern w:val="0"/>
          <w:szCs w:val="21"/>
        </w:rPr>
        <w:t>催费情况提交</w:t>
      </w:r>
      <w:r w:rsidR="00D22F82" w:rsidRPr="000A7D21">
        <w:rPr>
          <w:rFonts w:ascii="Simsun" w:eastAsia="宋体" w:hAnsi="Simsun" w:cs="宋体" w:hint="eastAsia"/>
          <w:kern w:val="0"/>
          <w:szCs w:val="21"/>
        </w:rPr>
        <w:t>；</w:t>
      </w:r>
    </w:p>
    <w:p w:rsidR="00504D34" w:rsidRPr="000A7D21" w:rsidRDefault="00581183" w:rsidP="00D22F82">
      <w:pPr>
        <w:pStyle w:val="a7"/>
        <w:widowControl/>
        <w:numPr>
          <w:ilvl w:val="1"/>
          <w:numId w:val="7"/>
        </w:numPr>
        <w:shd w:val="clear" w:color="auto" w:fill="FFFFFF"/>
        <w:spacing w:line="369" w:lineRule="atLeast"/>
        <w:ind w:firstLineChars="0"/>
        <w:rPr>
          <w:rFonts w:ascii="Simsun" w:eastAsia="宋体" w:hAnsi="Simsun" w:cs="宋体" w:hint="eastAsia"/>
          <w:kern w:val="0"/>
          <w:szCs w:val="21"/>
        </w:rPr>
      </w:pPr>
      <w:r w:rsidRPr="000A7D21">
        <w:rPr>
          <w:rFonts w:ascii="Simsun" w:eastAsia="宋体" w:hAnsi="Simsun" w:cs="宋体" w:hint="eastAsia"/>
          <w:kern w:val="0"/>
          <w:szCs w:val="21"/>
        </w:rPr>
        <w:t>用户</w:t>
      </w:r>
      <w:r w:rsidR="00F94BF2" w:rsidRPr="000A7D21">
        <w:rPr>
          <w:rFonts w:ascii="Simsun" w:eastAsia="宋体" w:hAnsi="Simsun" w:cs="宋体"/>
          <w:kern w:val="0"/>
          <w:szCs w:val="21"/>
        </w:rPr>
        <w:t>票据</w:t>
      </w:r>
      <w:r w:rsidR="00F94BF2" w:rsidRPr="000A7D21">
        <w:rPr>
          <w:rFonts w:ascii="Simsun" w:eastAsia="宋体" w:hAnsi="Simsun" w:cs="宋体" w:hint="eastAsia"/>
          <w:kern w:val="0"/>
          <w:szCs w:val="21"/>
        </w:rPr>
        <w:t>管理</w:t>
      </w:r>
      <w:r w:rsidR="004648FB" w:rsidRPr="000A7D21">
        <w:rPr>
          <w:rFonts w:ascii="Simsun" w:eastAsia="宋体" w:hAnsi="Simsun" w:cs="宋体" w:hint="eastAsia"/>
          <w:kern w:val="0"/>
          <w:szCs w:val="21"/>
        </w:rPr>
        <w:t>：</w:t>
      </w:r>
      <w:r w:rsidR="00675F82">
        <w:rPr>
          <w:rFonts w:ascii="Simsun" w:eastAsia="宋体" w:hAnsi="Simsun" w:cs="宋体" w:hint="eastAsia"/>
          <w:kern w:val="0"/>
          <w:szCs w:val="21"/>
        </w:rPr>
        <w:t>收据</w:t>
      </w:r>
      <w:r w:rsidR="00675F82">
        <w:rPr>
          <w:rFonts w:ascii="Simsun" w:eastAsia="宋体" w:hAnsi="Simsun" w:cs="宋体"/>
          <w:kern w:val="0"/>
          <w:szCs w:val="21"/>
        </w:rPr>
        <w:t>打印</w:t>
      </w:r>
      <w:r w:rsidR="00675F82">
        <w:rPr>
          <w:rFonts w:ascii="Simsun" w:eastAsia="宋体" w:hAnsi="Simsun" w:cs="宋体" w:hint="eastAsia"/>
          <w:kern w:val="0"/>
          <w:szCs w:val="21"/>
        </w:rPr>
        <w:t>（三</w:t>
      </w:r>
      <w:proofErr w:type="gramStart"/>
      <w:r w:rsidR="00675F82">
        <w:rPr>
          <w:rFonts w:ascii="Simsun" w:eastAsia="宋体" w:hAnsi="Simsun" w:cs="宋体" w:hint="eastAsia"/>
          <w:kern w:val="0"/>
          <w:szCs w:val="21"/>
        </w:rPr>
        <w:t>联复打纸</w:t>
      </w:r>
      <w:proofErr w:type="gramEnd"/>
      <w:r w:rsidR="00675F82">
        <w:rPr>
          <w:rFonts w:ascii="Simsun" w:eastAsia="宋体" w:hAnsi="Simsun" w:cs="宋体"/>
          <w:kern w:val="0"/>
          <w:szCs w:val="21"/>
        </w:rPr>
        <w:t>自定义格式，自动生成收据号码</w:t>
      </w:r>
      <w:r w:rsidR="0078531A">
        <w:rPr>
          <w:rFonts w:ascii="Simsun" w:eastAsia="宋体" w:hAnsi="Simsun" w:cs="宋体" w:hint="eastAsia"/>
          <w:kern w:val="0"/>
          <w:szCs w:val="21"/>
        </w:rPr>
        <w:t>，</w:t>
      </w:r>
      <w:r w:rsidR="0078531A">
        <w:rPr>
          <w:rFonts w:ascii="Simsun" w:eastAsia="宋体" w:hAnsi="Simsun" w:cs="宋体"/>
          <w:kern w:val="0"/>
          <w:szCs w:val="21"/>
        </w:rPr>
        <w:t>考虑脱机时打印方法</w:t>
      </w:r>
      <w:r w:rsidR="00675F82">
        <w:rPr>
          <w:rFonts w:ascii="Simsun" w:eastAsia="宋体" w:hAnsi="Simsun" w:cs="宋体"/>
          <w:kern w:val="0"/>
          <w:szCs w:val="21"/>
        </w:rPr>
        <w:t>）</w:t>
      </w:r>
      <w:r w:rsidR="00675F82">
        <w:rPr>
          <w:rFonts w:ascii="Simsun" w:eastAsia="宋体" w:hAnsi="Simsun" w:cs="宋体" w:hint="eastAsia"/>
          <w:kern w:val="0"/>
          <w:szCs w:val="21"/>
        </w:rPr>
        <w:t>、</w:t>
      </w:r>
      <w:r w:rsidR="00D22F82" w:rsidRPr="000A7D21">
        <w:rPr>
          <w:rFonts w:ascii="Simsun" w:eastAsia="宋体" w:hAnsi="Simsun" w:cs="宋体" w:hint="eastAsia"/>
          <w:kern w:val="0"/>
          <w:szCs w:val="21"/>
        </w:rPr>
        <w:t>收据</w:t>
      </w:r>
      <w:r w:rsidR="00D22F82" w:rsidRPr="000A7D21">
        <w:rPr>
          <w:rFonts w:ascii="Simsun" w:eastAsia="宋体" w:hAnsi="Simsun" w:cs="宋体"/>
          <w:kern w:val="0"/>
          <w:szCs w:val="21"/>
        </w:rPr>
        <w:t>换</w:t>
      </w:r>
      <w:r w:rsidR="009F2B96">
        <w:rPr>
          <w:rFonts w:ascii="Simsun" w:eastAsia="宋体" w:hAnsi="Simsun" w:cs="宋体" w:hint="eastAsia"/>
          <w:kern w:val="0"/>
          <w:szCs w:val="21"/>
        </w:rPr>
        <w:t>开</w:t>
      </w:r>
      <w:r w:rsidR="00AA7F7B">
        <w:rPr>
          <w:rFonts w:ascii="Simsun" w:eastAsia="宋体" w:hAnsi="Simsun" w:cs="宋体" w:hint="eastAsia"/>
          <w:kern w:val="0"/>
          <w:szCs w:val="21"/>
        </w:rPr>
        <w:t>发</w:t>
      </w:r>
      <w:r w:rsidR="00D22F82" w:rsidRPr="000A7D21">
        <w:rPr>
          <w:rFonts w:ascii="Simsun" w:eastAsia="宋体" w:hAnsi="Simsun" w:cs="宋体"/>
          <w:kern w:val="0"/>
          <w:szCs w:val="21"/>
        </w:rPr>
        <w:t>票、</w:t>
      </w:r>
      <w:r w:rsidR="00AA7F7B">
        <w:rPr>
          <w:rFonts w:ascii="Simsun" w:eastAsia="宋体" w:hAnsi="Simsun" w:cs="宋体" w:hint="eastAsia"/>
          <w:kern w:val="0"/>
          <w:szCs w:val="21"/>
        </w:rPr>
        <w:t>发票</w:t>
      </w:r>
      <w:r w:rsidR="007D69C6" w:rsidRPr="000A7D21">
        <w:rPr>
          <w:rFonts w:ascii="Simsun" w:eastAsia="宋体" w:hAnsi="Simsun" w:cs="宋体"/>
          <w:kern w:val="0"/>
          <w:szCs w:val="21"/>
        </w:rPr>
        <w:t>重开</w:t>
      </w:r>
      <w:r w:rsidR="00AA7F7B">
        <w:rPr>
          <w:rFonts w:ascii="Simsun" w:eastAsia="宋体" w:hAnsi="Simsun" w:cs="宋体" w:hint="eastAsia"/>
          <w:kern w:val="0"/>
          <w:szCs w:val="21"/>
        </w:rPr>
        <w:t>、发票（收据</w:t>
      </w:r>
      <w:r w:rsidR="00AA7F7B">
        <w:rPr>
          <w:rFonts w:ascii="Simsun" w:eastAsia="宋体" w:hAnsi="Simsun" w:cs="宋体"/>
          <w:kern w:val="0"/>
          <w:szCs w:val="21"/>
        </w:rPr>
        <w:t>）</w:t>
      </w:r>
      <w:r w:rsidR="007D69C6" w:rsidRPr="000A7D21">
        <w:rPr>
          <w:rFonts w:ascii="Simsun" w:eastAsia="宋体" w:hAnsi="Simsun" w:cs="宋体"/>
          <w:kern w:val="0"/>
          <w:szCs w:val="21"/>
        </w:rPr>
        <w:t>作废</w:t>
      </w:r>
      <w:r w:rsidR="00D22F82" w:rsidRPr="000A7D21">
        <w:rPr>
          <w:rFonts w:ascii="Simsun" w:eastAsia="宋体" w:hAnsi="Simsun" w:cs="宋体" w:hint="eastAsia"/>
          <w:kern w:val="0"/>
          <w:szCs w:val="21"/>
        </w:rPr>
        <w:t>；</w:t>
      </w:r>
    </w:p>
    <w:p w:rsidR="005A000A" w:rsidRPr="000A7D21" w:rsidRDefault="005A000A" w:rsidP="00D418C5">
      <w:pPr>
        <w:pStyle w:val="a7"/>
        <w:widowControl/>
        <w:shd w:val="clear" w:color="auto" w:fill="FFFFFF"/>
        <w:spacing w:line="369" w:lineRule="atLeast"/>
        <w:ind w:left="360" w:firstLineChars="0" w:firstLine="0"/>
        <w:rPr>
          <w:rFonts w:ascii="Simsun" w:eastAsia="宋体" w:hAnsi="Simsun" w:cs="宋体" w:hint="eastAsia"/>
          <w:bCs/>
          <w:kern w:val="0"/>
          <w:szCs w:val="21"/>
        </w:rPr>
      </w:pPr>
    </w:p>
    <w:p w:rsidR="00CC6F72" w:rsidRPr="000A7D21" w:rsidRDefault="00D418C5" w:rsidP="00CC6F72">
      <w:pPr>
        <w:pStyle w:val="a7"/>
        <w:widowControl/>
        <w:numPr>
          <w:ilvl w:val="0"/>
          <w:numId w:val="5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/>
          <w:bCs/>
          <w:kern w:val="0"/>
          <w:szCs w:val="21"/>
        </w:rPr>
      </w:pPr>
      <w:r w:rsidRPr="000A7D21">
        <w:rPr>
          <w:rFonts w:ascii="Simsun" w:eastAsia="宋体" w:hAnsi="Simsun" w:cs="宋体" w:hint="eastAsia"/>
          <w:b/>
          <w:bCs/>
          <w:kern w:val="0"/>
          <w:szCs w:val="21"/>
        </w:rPr>
        <w:t>收费（收费员</w:t>
      </w:r>
      <w:r w:rsidRPr="000A7D21">
        <w:rPr>
          <w:rFonts w:ascii="Simsun" w:eastAsia="宋体" w:hAnsi="Simsun" w:cs="宋体"/>
          <w:b/>
          <w:bCs/>
          <w:kern w:val="0"/>
          <w:szCs w:val="21"/>
        </w:rPr>
        <w:t>）管理</w:t>
      </w:r>
      <w:r w:rsidR="001F2BAE" w:rsidRPr="000A7D21">
        <w:rPr>
          <w:rFonts w:ascii="Simsun" w:eastAsia="宋体" w:hAnsi="Simsun" w:cs="宋体"/>
          <w:b/>
          <w:bCs/>
          <w:kern w:val="0"/>
          <w:szCs w:val="21"/>
        </w:rPr>
        <w:t>：</w:t>
      </w:r>
    </w:p>
    <w:p w:rsidR="0095477F" w:rsidRPr="000A7D21" w:rsidRDefault="0095477F" w:rsidP="0095477F">
      <w:pPr>
        <w:pStyle w:val="a7"/>
        <w:widowControl/>
        <w:numPr>
          <w:ilvl w:val="0"/>
          <w:numId w:val="8"/>
        </w:numPr>
        <w:shd w:val="clear" w:color="auto" w:fill="FFFFFF"/>
        <w:spacing w:line="369" w:lineRule="atLeast"/>
        <w:ind w:firstLineChars="0"/>
        <w:rPr>
          <w:rFonts w:ascii="Simsun" w:eastAsia="宋体" w:hAnsi="Simsun" w:cs="宋体" w:hint="eastAsia"/>
          <w:bCs/>
          <w:vanish/>
          <w:kern w:val="0"/>
          <w:szCs w:val="21"/>
        </w:rPr>
      </w:pPr>
    </w:p>
    <w:p w:rsidR="0095477F" w:rsidRPr="000A7D21" w:rsidRDefault="0095477F" w:rsidP="0095477F">
      <w:pPr>
        <w:pStyle w:val="a7"/>
        <w:widowControl/>
        <w:numPr>
          <w:ilvl w:val="0"/>
          <w:numId w:val="8"/>
        </w:numPr>
        <w:shd w:val="clear" w:color="auto" w:fill="FFFFFF"/>
        <w:spacing w:line="369" w:lineRule="atLeast"/>
        <w:ind w:firstLineChars="0"/>
        <w:rPr>
          <w:rFonts w:ascii="Simsun" w:eastAsia="宋体" w:hAnsi="Simsun" w:cs="宋体" w:hint="eastAsia"/>
          <w:bCs/>
          <w:vanish/>
          <w:kern w:val="0"/>
          <w:szCs w:val="21"/>
        </w:rPr>
      </w:pPr>
    </w:p>
    <w:p w:rsidR="00B7042B" w:rsidRPr="000A7D21" w:rsidRDefault="00225F28" w:rsidP="0095477F">
      <w:pPr>
        <w:pStyle w:val="a7"/>
        <w:widowControl/>
        <w:numPr>
          <w:ilvl w:val="1"/>
          <w:numId w:val="8"/>
        </w:numPr>
        <w:shd w:val="clear" w:color="auto" w:fill="FFFFFF"/>
        <w:spacing w:line="369" w:lineRule="atLeast"/>
        <w:ind w:firstLineChars="0"/>
        <w:rPr>
          <w:rFonts w:ascii="Simsun" w:eastAsia="宋体" w:hAnsi="Simsun" w:cs="宋体" w:hint="eastAsia"/>
          <w:bCs/>
          <w:kern w:val="0"/>
          <w:szCs w:val="21"/>
        </w:rPr>
      </w:pPr>
      <w:r w:rsidRPr="000A7D21">
        <w:rPr>
          <w:rFonts w:ascii="Simsun" w:eastAsia="宋体" w:hAnsi="Simsun" w:cs="宋体" w:hint="eastAsia"/>
          <w:bCs/>
          <w:kern w:val="0"/>
          <w:szCs w:val="21"/>
        </w:rPr>
        <w:t>收费员</w:t>
      </w:r>
      <w:r w:rsidRPr="000A7D21">
        <w:rPr>
          <w:rFonts w:ascii="Simsun" w:eastAsia="宋体" w:hAnsi="Simsun" w:cs="宋体"/>
          <w:bCs/>
          <w:kern w:val="0"/>
          <w:szCs w:val="21"/>
        </w:rPr>
        <w:t>任务</w:t>
      </w:r>
      <w:r w:rsidRPr="000A7D21">
        <w:rPr>
          <w:rFonts w:ascii="Simsun" w:eastAsia="宋体" w:hAnsi="Simsun" w:cs="宋体" w:hint="eastAsia"/>
          <w:bCs/>
          <w:kern w:val="0"/>
          <w:szCs w:val="21"/>
        </w:rPr>
        <w:t>管理</w:t>
      </w:r>
      <w:r w:rsidR="00F455A4" w:rsidRPr="000A7D21">
        <w:rPr>
          <w:rFonts w:ascii="Simsun" w:eastAsia="宋体" w:hAnsi="Simsun" w:cs="宋体" w:hint="eastAsia"/>
          <w:bCs/>
          <w:kern w:val="0"/>
          <w:szCs w:val="21"/>
        </w:rPr>
        <w:t>：</w:t>
      </w:r>
      <w:r w:rsidR="008054DE" w:rsidRPr="000A7D21">
        <w:rPr>
          <w:rFonts w:ascii="Simsun" w:eastAsia="宋体" w:hAnsi="Simsun" w:cs="宋体" w:hint="eastAsia"/>
          <w:bCs/>
          <w:kern w:val="0"/>
          <w:szCs w:val="21"/>
        </w:rPr>
        <w:t>任务</w:t>
      </w:r>
      <w:r w:rsidR="008054DE" w:rsidRPr="000A7D21">
        <w:rPr>
          <w:rFonts w:ascii="Simsun" w:eastAsia="宋体" w:hAnsi="Simsun" w:cs="宋体"/>
          <w:bCs/>
          <w:kern w:val="0"/>
          <w:szCs w:val="21"/>
        </w:rPr>
        <w:t>进度</w:t>
      </w:r>
      <w:r w:rsidR="00D968A8" w:rsidRPr="000A7D21">
        <w:rPr>
          <w:rFonts w:ascii="Simsun" w:eastAsia="宋体" w:hAnsi="Simsun" w:cs="宋体"/>
          <w:bCs/>
          <w:kern w:val="0"/>
          <w:szCs w:val="21"/>
        </w:rPr>
        <w:t>查询</w:t>
      </w:r>
      <w:r w:rsidR="00BC40C1" w:rsidRPr="000A7D21">
        <w:rPr>
          <w:rFonts w:ascii="Simsun" w:eastAsia="宋体" w:hAnsi="Simsun" w:cs="宋体" w:hint="eastAsia"/>
          <w:bCs/>
          <w:kern w:val="0"/>
          <w:szCs w:val="21"/>
        </w:rPr>
        <w:t>汇总</w:t>
      </w:r>
      <w:r w:rsidR="00DC5F68" w:rsidRPr="000A7D21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2C6C79" w:rsidRPr="000A7D21">
        <w:rPr>
          <w:rFonts w:ascii="Simsun" w:eastAsia="宋体" w:hAnsi="Simsun" w:cs="宋体" w:hint="eastAsia"/>
          <w:bCs/>
          <w:kern w:val="0"/>
          <w:szCs w:val="21"/>
        </w:rPr>
        <w:t>任务</w:t>
      </w:r>
      <w:r w:rsidR="00DC5F68" w:rsidRPr="000A7D21">
        <w:rPr>
          <w:rFonts w:ascii="Simsun" w:eastAsia="宋体" w:hAnsi="Simsun" w:cs="宋体"/>
          <w:bCs/>
          <w:kern w:val="0"/>
          <w:szCs w:val="21"/>
        </w:rPr>
        <w:t>进度排名</w:t>
      </w:r>
      <w:r w:rsidR="002C6C79" w:rsidRPr="000A7D21">
        <w:rPr>
          <w:rFonts w:ascii="Simsun" w:eastAsia="宋体" w:hAnsi="Simsun" w:cs="宋体" w:hint="eastAsia"/>
          <w:bCs/>
          <w:kern w:val="0"/>
          <w:szCs w:val="21"/>
        </w:rPr>
        <w:t>（与</w:t>
      </w:r>
      <w:r w:rsidR="002C6C79" w:rsidRPr="000A7D21">
        <w:rPr>
          <w:rFonts w:ascii="Simsun" w:eastAsia="宋体" w:hAnsi="Simsun" w:cs="宋体"/>
          <w:bCs/>
          <w:kern w:val="0"/>
          <w:szCs w:val="21"/>
        </w:rPr>
        <w:t>其他收费员比，</w:t>
      </w:r>
      <w:r w:rsidR="002C6C79" w:rsidRPr="000A7D21">
        <w:rPr>
          <w:rFonts w:ascii="Simsun" w:eastAsia="宋体" w:hAnsi="Simsun" w:cs="宋体" w:hint="eastAsia"/>
          <w:bCs/>
          <w:kern w:val="0"/>
          <w:szCs w:val="21"/>
        </w:rPr>
        <w:t>按</w:t>
      </w:r>
      <w:r w:rsidR="002C6C79" w:rsidRPr="000A7D21">
        <w:rPr>
          <w:rFonts w:ascii="Simsun" w:eastAsia="宋体" w:hAnsi="Simsun" w:cs="宋体"/>
          <w:bCs/>
          <w:kern w:val="0"/>
          <w:szCs w:val="21"/>
        </w:rPr>
        <w:t>完成金额、完成比例排名）</w:t>
      </w:r>
    </w:p>
    <w:p w:rsidR="0095477F" w:rsidRPr="000A7D21" w:rsidRDefault="00B7042B" w:rsidP="0095477F">
      <w:pPr>
        <w:pStyle w:val="a7"/>
        <w:widowControl/>
        <w:numPr>
          <w:ilvl w:val="1"/>
          <w:numId w:val="8"/>
        </w:numPr>
        <w:shd w:val="clear" w:color="auto" w:fill="FFFFFF"/>
        <w:spacing w:line="369" w:lineRule="atLeast"/>
        <w:ind w:firstLineChars="0"/>
        <w:rPr>
          <w:rFonts w:ascii="Simsun" w:eastAsia="宋体" w:hAnsi="Simsun" w:cs="宋体" w:hint="eastAsia"/>
          <w:bCs/>
          <w:kern w:val="0"/>
          <w:szCs w:val="21"/>
        </w:rPr>
      </w:pPr>
      <w:r w:rsidRPr="000A7D21">
        <w:rPr>
          <w:rFonts w:ascii="Simsun" w:eastAsia="宋体" w:hAnsi="Simsun" w:cs="宋体" w:hint="eastAsia"/>
          <w:bCs/>
          <w:kern w:val="0"/>
          <w:szCs w:val="21"/>
        </w:rPr>
        <w:t>收费员</w:t>
      </w:r>
      <w:r w:rsidR="003D26BA" w:rsidRPr="000A7D21">
        <w:rPr>
          <w:rFonts w:ascii="Simsun" w:eastAsia="宋体" w:hAnsi="Simsun" w:cs="宋体" w:hint="eastAsia"/>
          <w:bCs/>
          <w:kern w:val="0"/>
          <w:szCs w:val="21"/>
        </w:rPr>
        <w:t>收费</w:t>
      </w:r>
      <w:r w:rsidR="003D26BA" w:rsidRPr="000A7D21">
        <w:rPr>
          <w:rFonts w:ascii="Simsun" w:eastAsia="宋体" w:hAnsi="Simsun" w:cs="宋体"/>
          <w:bCs/>
          <w:kern w:val="0"/>
          <w:szCs w:val="21"/>
        </w:rPr>
        <w:t>情况查询</w:t>
      </w:r>
      <w:r w:rsidRPr="000A7D21">
        <w:rPr>
          <w:rFonts w:ascii="Simsun" w:eastAsia="宋体" w:hAnsi="Simsun" w:cs="宋体"/>
          <w:bCs/>
          <w:kern w:val="0"/>
          <w:szCs w:val="21"/>
        </w:rPr>
        <w:t>：</w:t>
      </w:r>
      <w:r w:rsidR="00955A0B" w:rsidRPr="000A7D21">
        <w:rPr>
          <w:rFonts w:ascii="Simsun" w:eastAsia="宋体" w:hAnsi="Simsun" w:cs="宋体" w:hint="eastAsia"/>
          <w:bCs/>
          <w:kern w:val="0"/>
          <w:szCs w:val="21"/>
        </w:rPr>
        <w:t>日</w:t>
      </w:r>
      <w:r w:rsidR="009D5944" w:rsidRPr="000A7D21">
        <w:rPr>
          <w:rFonts w:ascii="Simsun" w:eastAsia="宋体" w:hAnsi="Simsun" w:cs="宋体" w:hint="eastAsia"/>
          <w:bCs/>
          <w:kern w:val="0"/>
          <w:szCs w:val="21"/>
        </w:rPr>
        <w:t>交费</w:t>
      </w:r>
      <w:r w:rsidR="00E7195D" w:rsidRPr="000A7D21">
        <w:rPr>
          <w:rFonts w:ascii="Simsun" w:eastAsia="宋体" w:hAnsi="Simsun" w:cs="宋体" w:hint="eastAsia"/>
          <w:bCs/>
          <w:kern w:val="0"/>
          <w:szCs w:val="21"/>
        </w:rPr>
        <w:t>明细</w:t>
      </w:r>
      <w:r w:rsidR="00955A0B" w:rsidRPr="000A7D21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9D5944" w:rsidRPr="000A7D21">
        <w:rPr>
          <w:rFonts w:ascii="Simsun" w:eastAsia="宋体" w:hAnsi="Simsun" w:cs="宋体" w:hint="eastAsia"/>
          <w:bCs/>
          <w:kern w:val="0"/>
          <w:szCs w:val="21"/>
        </w:rPr>
        <w:t>交费</w:t>
      </w:r>
      <w:r w:rsidR="00955A0B" w:rsidRPr="000A7D21">
        <w:rPr>
          <w:rFonts w:ascii="Simsun" w:eastAsia="宋体" w:hAnsi="Simsun" w:cs="宋体"/>
          <w:bCs/>
          <w:kern w:val="0"/>
          <w:szCs w:val="21"/>
        </w:rPr>
        <w:t>记录查询（</w:t>
      </w:r>
      <w:r w:rsidR="00955A0B" w:rsidRPr="000A7D21">
        <w:rPr>
          <w:rFonts w:ascii="Simsun" w:eastAsia="宋体" w:hAnsi="Simsun" w:cs="宋体" w:hint="eastAsia"/>
          <w:bCs/>
          <w:kern w:val="0"/>
          <w:szCs w:val="21"/>
        </w:rPr>
        <w:t>按日期</w:t>
      </w:r>
      <w:r w:rsidR="00955A0B" w:rsidRPr="000A7D21">
        <w:rPr>
          <w:rFonts w:ascii="Simsun" w:eastAsia="宋体" w:hAnsi="Simsun" w:cs="宋体"/>
          <w:bCs/>
          <w:kern w:val="0"/>
          <w:szCs w:val="21"/>
        </w:rPr>
        <w:t>、按区域）</w:t>
      </w:r>
      <w:r w:rsidR="000B135D" w:rsidRPr="000A7D21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DC5F68" w:rsidRPr="000A7D21">
        <w:rPr>
          <w:rFonts w:ascii="Simsun" w:eastAsia="宋体" w:hAnsi="Simsun" w:cs="宋体" w:hint="eastAsia"/>
          <w:bCs/>
          <w:kern w:val="0"/>
          <w:szCs w:val="21"/>
        </w:rPr>
        <w:t>财务收款</w:t>
      </w:r>
      <w:r w:rsidR="00DC5F68" w:rsidRPr="000A7D21">
        <w:rPr>
          <w:rFonts w:ascii="Simsun" w:eastAsia="宋体" w:hAnsi="Simsun" w:cs="宋体"/>
          <w:bCs/>
          <w:kern w:val="0"/>
          <w:szCs w:val="21"/>
        </w:rPr>
        <w:t>确认</w:t>
      </w:r>
      <w:r w:rsidR="000B135D" w:rsidRPr="000A7D21">
        <w:rPr>
          <w:rFonts w:ascii="Simsun" w:eastAsia="宋体" w:hAnsi="Simsun" w:cs="宋体" w:hint="eastAsia"/>
          <w:bCs/>
          <w:kern w:val="0"/>
          <w:szCs w:val="21"/>
        </w:rPr>
        <w:t>情况</w:t>
      </w:r>
      <w:r w:rsidR="00DC5F68" w:rsidRPr="000A7D21">
        <w:rPr>
          <w:rFonts w:ascii="Simsun" w:eastAsia="宋体" w:hAnsi="Simsun" w:cs="宋体" w:hint="eastAsia"/>
          <w:bCs/>
          <w:kern w:val="0"/>
          <w:szCs w:val="21"/>
        </w:rPr>
        <w:t>查询</w:t>
      </w:r>
      <w:r w:rsidR="00F455A4" w:rsidRPr="000A7D21">
        <w:rPr>
          <w:rFonts w:ascii="Simsun" w:eastAsia="宋体" w:hAnsi="Simsun" w:cs="宋体" w:hint="eastAsia"/>
          <w:bCs/>
          <w:kern w:val="0"/>
          <w:szCs w:val="21"/>
        </w:rPr>
        <w:t>；</w:t>
      </w:r>
    </w:p>
    <w:p w:rsidR="003C2CC5" w:rsidRPr="000A7D21" w:rsidRDefault="00225F28" w:rsidP="00B7042B">
      <w:pPr>
        <w:pStyle w:val="a7"/>
        <w:widowControl/>
        <w:numPr>
          <w:ilvl w:val="1"/>
          <w:numId w:val="8"/>
        </w:numPr>
        <w:shd w:val="clear" w:color="auto" w:fill="FFFFFF"/>
        <w:spacing w:line="369" w:lineRule="atLeast"/>
        <w:ind w:firstLineChars="0"/>
        <w:rPr>
          <w:rFonts w:ascii="Simsun" w:eastAsia="宋体" w:hAnsi="Simsun" w:cs="宋体" w:hint="eastAsia"/>
          <w:bCs/>
          <w:kern w:val="0"/>
          <w:szCs w:val="21"/>
        </w:rPr>
      </w:pPr>
      <w:r w:rsidRPr="000A7D21">
        <w:rPr>
          <w:rFonts w:ascii="Simsun" w:eastAsia="宋体" w:hAnsi="Simsun" w:cs="宋体" w:hint="eastAsia"/>
          <w:bCs/>
          <w:kern w:val="0"/>
          <w:szCs w:val="21"/>
        </w:rPr>
        <w:t>催费</w:t>
      </w:r>
      <w:r w:rsidR="00F455A4" w:rsidRPr="000A7D21">
        <w:rPr>
          <w:rFonts w:ascii="Simsun" w:eastAsia="宋体" w:hAnsi="Simsun" w:cs="宋体"/>
          <w:bCs/>
          <w:kern w:val="0"/>
          <w:szCs w:val="21"/>
        </w:rPr>
        <w:t>管理</w:t>
      </w:r>
      <w:r w:rsidR="00F455A4" w:rsidRPr="000A7D21">
        <w:rPr>
          <w:rFonts w:ascii="Simsun" w:eastAsia="宋体" w:hAnsi="Simsun" w:cs="宋体" w:hint="eastAsia"/>
          <w:bCs/>
          <w:kern w:val="0"/>
          <w:szCs w:val="21"/>
        </w:rPr>
        <w:t>：</w:t>
      </w:r>
      <w:r w:rsidRPr="000A7D21">
        <w:rPr>
          <w:rFonts w:ascii="Simsun" w:eastAsia="宋体" w:hAnsi="Simsun" w:cs="宋体" w:hint="eastAsia"/>
          <w:bCs/>
          <w:kern w:val="0"/>
          <w:szCs w:val="21"/>
        </w:rPr>
        <w:t>催</w:t>
      </w:r>
      <w:proofErr w:type="gramStart"/>
      <w:r w:rsidRPr="000A7D21">
        <w:rPr>
          <w:rFonts w:ascii="Simsun" w:eastAsia="宋体" w:hAnsi="Simsun" w:cs="宋体" w:hint="eastAsia"/>
          <w:bCs/>
          <w:kern w:val="0"/>
          <w:szCs w:val="21"/>
        </w:rPr>
        <w:t>费</w:t>
      </w:r>
      <w:r w:rsidR="00D31A26" w:rsidRPr="000A7D21">
        <w:rPr>
          <w:rFonts w:ascii="Simsun" w:eastAsia="宋体" w:hAnsi="Simsun" w:cs="宋体" w:hint="eastAsia"/>
          <w:bCs/>
          <w:kern w:val="0"/>
          <w:szCs w:val="21"/>
        </w:rPr>
        <w:t>任务</w:t>
      </w:r>
      <w:proofErr w:type="gramEnd"/>
      <w:r w:rsidR="00847B2A" w:rsidRPr="000A7D21">
        <w:rPr>
          <w:rFonts w:ascii="Simsun" w:eastAsia="宋体" w:hAnsi="Simsun" w:cs="宋体" w:hint="eastAsia"/>
          <w:bCs/>
          <w:kern w:val="0"/>
          <w:szCs w:val="21"/>
        </w:rPr>
        <w:t>查询</w:t>
      </w:r>
      <w:r w:rsidR="00847B2A" w:rsidRPr="000A7D21">
        <w:rPr>
          <w:rFonts w:ascii="Simsun" w:eastAsia="宋体" w:hAnsi="Simsun" w:cs="宋体"/>
          <w:bCs/>
          <w:kern w:val="0"/>
          <w:szCs w:val="21"/>
        </w:rPr>
        <w:t>、</w:t>
      </w:r>
      <w:r w:rsidR="00F455A4" w:rsidRPr="000A7D21">
        <w:rPr>
          <w:rFonts w:ascii="Simsun" w:eastAsia="宋体" w:hAnsi="Simsun" w:cs="宋体" w:hint="eastAsia"/>
          <w:bCs/>
          <w:kern w:val="0"/>
          <w:szCs w:val="21"/>
        </w:rPr>
        <w:t>完成</w:t>
      </w:r>
      <w:r w:rsidR="00F455A4" w:rsidRPr="000A7D21">
        <w:rPr>
          <w:rFonts w:ascii="Simsun" w:eastAsia="宋体" w:hAnsi="Simsun" w:cs="宋体"/>
          <w:bCs/>
          <w:kern w:val="0"/>
          <w:szCs w:val="21"/>
        </w:rPr>
        <w:t>情况</w:t>
      </w:r>
      <w:r w:rsidRPr="000A7D21">
        <w:rPr>
          <w:rFonts w:ascii="Simsun" w:eastAsia="宋体" w:hAnsi="Simsun" w:cs="宋体"/>
          <w:bCs/>
          <w:kern w:val="0"/>
          <w:szCs w:val="21"/>
        </w:rPr>
        <w:t>查询、</w:t>
      </w:r>
      <w:r w:rsidR="00F455A4" w:rsidRPr="000A7D21">
        <w:rPr>
          <w:rFonts w:ascii="Simsun" w:eastAsia="宋体" w:hAnsi="Simsun" w:cs="宋体" w:hint="eastAsia"/>
          <w:bCs/>
          <w:kern w:val="0"/>
          <w:szCs w:val="21"/>
        </w:rPr>
        <w:t>催费</w:t>
      </w:r>
      <w:r w:rsidRPr="000A7D21">
        <w:rPr>
          <w:rFonts w:ascii="Simsun" w:eastAsia="宋体" w:hAnsi="Simsun" w:cs="宋体" w:hint="eastAsia"/>
          <w:bCs/>
          <w:kern w:val="0"/>
          <w:szCs w:val="21"/>
        </w:rPr>
        <w:t>情况</w:t>
      </w:r>
      <w:r w:rsidR="00B7042B" w:rsidRPr="000A7D21">
        <w:rPr>
          <w:rFonts w:ascii="Simsun" w:eastAsia="宋体" w:hAnsi="Simsun" w:cs="宋体" w:hint="eastAsia"/>
          <w:bCs/>
          <w:kern w:val="0"/>
          <w:szCs w:val="21"/>
        </w:rPr>
        <w:t>说明记录</w:t>
      </w:r>
      <w:r w:rsidR="00F455A4" w:rsidRPr="000A7D21">
        <w:rPr>
          <w:rFonts w:ascii="Simsun" w:eastAsia="宋体" w:hAnsi="Simsun" w:cs="宋体" w:hint="eastAsia"/>
          <w:bCs/>
          <w:kern w:val="0"/>
          <w:szCs w:val="21"/>
        </w:rPr>
        <w:t>；</w:t>
      </w:r>
    </w:p>
    <w:p w:rsidR="002C6C79" w:rsidRPr="000A7D21" w:rsidRDefault="00225F28" w:rsidP="00E82450">
      <w:pPr>
        <w:pStyle w:val="a7"/>
        <w:widowControl/>
        <w:numPr>
          <w:ilvl w:val="1"/>
          <w:numId w:val="8"/>
        </w:numPr>
        <w:shd w:val="clear" w:color="auto" w:fill="FFFFFF"/>
        <w:spacing w:line="369" w:lineRule="atLeast"/>
        <w:ind w:firstLineChars="0"/>
        <w:rPr>
          <w:rFonts w:ascii="Simsun" w:eastAsia="宋体" w:hAnsi="Simsun" w:cs="宋体" w:hint="eastAsia"/>
          <w:bCs/>
          <w:kern w:val="0"/>
          <w:szCs w:val="21"/>
        </w:rPr>
      </w:pPr>
      <w:r w:rsidRPr="000A7D21">
        <w:rPr>
          <w:rFonts w:ascii="Simsun" w:eastAsia="宋体" w:hAnsi="Simsun" w:cs="宋体" w:hint="eastAsia"/>
          <w:bCs/>
          <w:kern w:val="0"/>
          <w:szCs w:val="21"/>
        </w:rPr>
        <w:t>收费员票据</w:t>
      </w:r>
      <w:r w:rsidRPr="000A7D21">
        <w:rPr>
          <w:rFonts w:ascii="Simsun" w:eastAsia="宋体" w:hAnsi="Simsun" w:cs="宋体"/>
          <w:bCs/>
          <w:kern w:val="0"/>
          <w:szCs w:val="21"/>
        </w:rPr>
        <w:t>管理</w:t>
      </w:r>
      <w:r w:rsidR="005E0357" w:rsidRPr="000A7D21">
        <w:rPr>
          <w:rFonts w:ascii="Simsun" w:eastAsia="宋体" w:hAnsi="Simsun" w:cs="宋体" w:hint="eastAsia"/>
          <w:bCs/>
          <w:kern w:val="0"/>
          <w:szCs w:val="21"/>
        </w:rPr>
        <w:t>：票据</w:t>
      </w:r>
      <w:r w:rsidR="00F616D9" w:rsidRPr="000A7D21">
        <w:rPr>
          <w:rFonts w:ascii="Simsun" w:eastAsia="宋体" w:hAnsi="Simsun" w:cs="宋体" w:hint="eastAsia"/>
          <w:bCs/>
          <w:kern w:val="0"/>
          <w:szCs w:val="21"/>
        </w:rPr>
        <w:t>领用</w:t>
      </w:r>
      <w:r w:rsidR="00F616D9" w:rsidRPr="000A7D21">
        <w:rPr>
          <w:rFonts w:ascii="Simsun" w:eastAsia="宋体" w:hAnsi="Simsun" w:cs="宋体"/>
          <w:bCs/>
          <w:kern w:val="0"/>
          <w:szCs w:val="21"/>
        </w:rPr>
        <w:t>记录查询、</w:t>
      </w:r>
      <w:r w:rsidR="0035218C" w:rsidRPr="000A7D21">
        <w:rPr>
          <w:rFonts w:ascii="Simsun" w:eastAsia="宋体" w:hAnsi="Simsun" w:cs="宋体" w:hint="eastAsia"/>
          <w:bCs/>
          <w:kern w:val="0"/>
          <w:szCs w:val="21"/>
        </w:rPr>
        <w:t>交</w:t>
      </w:r>
      <w:r w:rsidR="00F616D9" w:rsidRPr="000A7D21">
        <w:rPr>
          <w:rFonts w:ascii="Simsun" w:eastAsia="宋体" w:hAnsi="Simsun" w:cs="宋体" w:hint="eastAsia"/>
          <w:bCs/>
          <w:kern w:val="0"/>
          <w:szCs w:val="21"/>
        </w:rPr>
        <w:t>回情况</w:t>
      </w:r>
      <w:r w:rsidR="00F616D9" w:rsidRPr="000A7D21">
        <w:rPr>
          <w:rFonts w:ascii="Simsun" w:eastAsia="宋体" w:hAnsi="Simsun" w:cs="宋体"/>
          <w:bCs/>
          <w:kern w:val="0"/>
          <w:szCs w:val="21"/>
        </w:rPr>
        <w:t>查询</w:t>
      </w:r>
      <w:r w:rsidRPr="000A7D21">
        <w:rPr>
          <w:rFonts w:ascii="Simsun" w:eastAsia="宋体" w:hAnsi="Simsun" w:cs="宋体" w:hint="eastAsia"/>
          <w:bCs/>
          <w:kern w:val="0"/>
          <w:szCs w:val="21"/>
        </w:rPr>
        <w:t>、作废</w:t>
      </w:r>
      <w:r w:rsidR="00F616D9" w:rsidRPr="000A7D21">
        <w:rPr>
          <w:rFonts w:ascii="Simsun" w:eastAsia="宋体" w:hAnsi="Simsun" w:cs="宋体" w:hint="eastAsia"/>
          <w:bCs/>
          <w:kern w:val="0"/>
          <w:szCs w:val="21"/>
        </w:rPr>
        <w:t>票据</w:t>
      </w:r>
      <w:r w:rsidR="00F616D9" w:rsidRPr="000A7D21">
        <w:rPr>
          <w:rFonts w:ascii="Simsun" w:eastAsia="宋体" w:hAnsi="Simsun" w:cs="宋体"/>
          <w:bCs/>
          <w:kern w:val="0"/>
          <w:szCs w:val="21"/>
        </w:rPr>
        <w:t>查询</w:t>
      </w:r>
      <w:r w:rsidR="00F616D9" w:rsidRPr="000A7D21">
        <w:rPr>
          <w:rFonts w:ascii="Simsun" w:eastAsia="宋体" w:hAnsi="Simsun" w:cs="宋体" w:hint="eastAsia"/>
          <w:bCs/>
          <w:kern w:val="0"/>
          <w:szCs w:val="21"/>
        </w:rPr>
        <w:t>（含</w:t>
      </w:r>
      <w:r w:rsidR="0035218C" w:rsidRPr="000A7D21">
        <w:rPr>
          <w:rFonts w:ascii="Simsun" w:eastAsia="宋体" w:hAnsi="Simsun" w:cs="宋体"/>
          <w:bCs/>
          <w:kern w:val="0"/>
          <w:szCs w:val="21"/>
        </w:rPr>
        <w:t>以</w:t>
      </w:r>
      <w:r w:rsidR="0035218C" w:rsidRPr="000A7D21">
        <w:rPr>
          <w:rFonts w:ascii="Simsun" w:eastAsia="宋体" w:hAnsi="Simsun" w:cs="宋体" w:hint="eastAsia"/>
          <w:bCs/>
          <w:kern w:val="0"/>
          <w:szCs w:val="21"/>
        </w:rPr>
        <w:t>交</w:t>
      </w:r>
      <w:r w:rsidR="00F616D9" w:rsidRPr="000A7D21">
        <w:rPr>
          <w:rFonts w:ascii="Simsun" w:eastAsia="宋体" w:hAnsi="Simsun" w:cs="宋体"/>
          <w:bCs/>
          <w:kern w:val="0"/>
          <w:szCs w:val="21"/>
        </w:rPr>
        <w:t>回票据）</w:t>
      </w:r>
      <w:r w:rsidRPr="000A7D21">
        <w:rPr>
          <w:rFonts w:ascii="Simsun" w:eastAsia="宋体" w:hAnsi="Simsun" w:cs="宋体"/>
          <w:bCs/>
          <w:kern w:val="0"/>
          <w:szCs w:val="21"/>
        </w:rPr>
        <w:t>、</w:t>
      </w:r>
      <w:r w:rsidR="00F616D9" w:rsidRPr="000A7D21">
        <w:rPr>
          <w:rFonts w:ascii="Simsun" w:eastAsia="宋体" w:hAnsi="Simsun" w:cs="宋体" w:hint="eastAsia"/>
          <w:bCs/>
          <w:kern w:val="0"/>
          <w:szCs w:val="21"/>
        </w:rPr>
        <w:t>票据报失</w:t>
      </w:r>
      <w:r w:rsidR="00DD7AFA" w:rsidRPr="000A7D21">
        <w:rPr>
          <w:rFonts w:ascii="Simsun" w:eastAsia="宋体" w:hAnsi="Simsun" w:cs="宋体"/>
          <w:bCs/>
          <w:kern w:val="0"/>
          <w:szCs w:val="21"/>
        </w:rPr>
        <w:t>、</w:t>
      </w:r>
      <w:r w:rsidR="00F616D9" w:rsidRPr="000A7D21">
        <w:rPr>
          <w:rFonts w:ascii="Simsun" w:eastAsia="宋体" w:hAnsi="Simsun" w:cs="宋体" w:hint="eastAsia"/>
          <w:bCs/>
          <w:kern w:val="0"/>
          <w:szCs w:val="21"/>
        </w:rPr>
        <w:t>票据使用</w:t>
      </w:r>
      <w:r w:rsidR="00F616D9" w:rsidRPr="000A7D21">
        <w:rPr>
          <w:rFonts w:ascii="Simsun" w:eastAsia="宋体" w:hAnsi="Simsun" w:cs="宋体"/>
          <w:bCs/>
          <w:kern w:val="0"/>
          <w:szCs w:val="21"/>
        </w:rPr>
        <w:t>明细查询</w:t>
      </w:r>
      <w:r w:rsidR="00F616D9" w:rsidRPr="000A7D21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F616D9" w:rsidRPr="000A7D21">
        <w:rPr>
          <w:rFonts w:ascii="Simsun" w:eastAsia="宋体" w:hAnsi="Simsun" w:cs="宋体"/>
          <w:bCs/>
          <w:kern w:val="0"/>
          <w:szCs w:val="21"/>
        </w:rPr>
        <w:t>底单</w:t>
      </w:r>
      <w:r w:rsidR="0035218C" w:rsidRPr="000A7D21">
        <w:rPr>
          <w:rFonts w:ascii="Simsun" w:eastAsia="宋体" w:hAnsi="Simsun" w:cs="宋体" w:hint="eastAsia"/>
          <w:bCs/>
          <w:kern w:val="0"/>
          <w:szCs w:val="21"/>
        </w:rPr>
        <w:t>交</w:t>
      </w:r>
      <w:r w:rsidR="00F616D9" w:rsidRPr="000A7D21">
        <w:rPr>
          <w:rFonts w:ascii="Simsun" w:eastAsia="宋体" w:hAnsi="Simsun" w:cs="宋体" w:hint="eastAsia"/>
          <w:bCs/>
          <w:kern w:val="0"/>
          <w:szCs w:val="21"/>
        </w:rPr>
        <w:t>回</w:t>
      </w:r>
      <w:r w:rsidR="00F616D9" w:rsidRPr="000A7D21">
        <w:rPr>
          <w:rFonts w:ascii="Simsun" w:eastAsia="宋体" w:hAnsi="Simsun" w:cs="宋体"/>
          <w:bCs/>
          <w:kern w:val="0"/>
          <w:szCs w:val="21"/>
        </w:rPr>
        <w:t>情况查询</w:t>
      </w:r>
      <w:r w:rsidR="005E0357" w:rsidRPr="000A7D21">
        <w:rPr>
          <w:rFonts w:ascii="Simsun" w:eastAsia="宋体" w:hAnsi="Simsun" w:cs="宋体" w:hint="eastAsia"/>
          <w:bCs/>
          <w:kern w:val="0"/>
          <w:szCs w:val="21"/>
        </w:rPr>
        <w:t>；</w:t>
      </w:r>
    </w:p>
    <w:p w:rsidR="00E7195D" w:rsidRPr="000A7D21" w:rsidRDefault="00D8791E" w:rsidP="0077499F">
      <w:pPr>
        <w:pStyle w:val="a7"/>
        <w:widowControl/>
        <w:numPr>
          <w:ilvl w:val="0"/>
          <w:numId w:val="5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/>
          <w:bCs/>
          <w:kern w:val="0"/>
          <w:szCs w:val="21"/>
        </w:rPr>
      </w:pPr>
      <w:r w:rsidRPr="000A7D21">
        <w:rPr>
          <w:rFonts w:ascii="Simsun" w:eastAsia="宋体" w:hAnsi="Simsun" w:cs="宋体" w:hint="eastAsia"/>
          <w:b/>
          <w:bCs/>
          <w:kern w:val="0"/>
          <w:szCs w:val="21"/>
        </w:rPr>
        <w:t>缴费</w:t>
      </w:r>
      <w:r w:rsidRPr="000A7D21">
        <w:rPr>
          <w:rFonts w:ascii="Simsun" w:eastAsia="宋体" w:hAnsi="Simsun" w:cs="宋体"/>
          <w:b/>
          <w:bCs/>
          <w:kern w:val="0"/>
          <w:szCs w:val="21"/>
        </w:rPr>
        <w:t>管理与</w:t>
      </w:r>
      <w:r w:rsidR="001F2BAE" w:rsidRPr="000A7D21">
        <w:rPr>
          <w:rFonts w:ascii="Simsun" w:eastAsia="宋体" w:hAnsi="Simsun" w:cs="宋体"/>
          <w:b/>
          <w:bCs/>
          <w:kern w:val="0"/>
          <w:szCs w:val="21"/>
        </w:rPr>
        <w:t>变更：</w:t>
      </w:r>
    </w:p>
    <w:p w:rsidR="0077499F" w:rsidRPr="000A7D21" w:rsidRDefault="0077499F" w:rsidP="00635792">
      <w:pPr>
        <w:pStyle w:val="a7"/>
        <w:numPr>
          <w:ilvl w:val="0"/>
          <w:numId w:val="11"/>
        </w:numPr>
        <w:ind w:left="851" w:firstLineChars="0" w:hanging="425"/>
        <w:rPr>
          <w:rFonts w:ascii="Simsun" w:eastAsia="宋体" w:hAnsi="Simsun" w:cs="宋体"/>
          <w:kern w:val="0"/>
          <w:szCs w:val="21"/>
        </w:rPr>
      </w:pPr>
      <w:r w:rsidRPr="000A7D21">
        <w:rPr>
          <w:rFonts w:ascii="Simsun" w:eastAsia="宋体" w:hAnsi="Simsun" w:cs="宋体" w:hint="eastAsia"/>
          <w:kern w:val="0"/>
          <w:szCs w:val="21"/>
        </w:rPr>
        <w:t>收费员</w:t>
      </w:r>
      <w:r w:rsidRPr="000A7D21">
        <w:rPr>
          <w:rFonts w:ascii="Simsun" w:eastAsia="宋体" w:hAnsi="Simsun" w:cs="宋体"/>
          <w:kern w:val="0"/>
          <w:szCs w:val="21"/>
        </w:rPr>
        <w:t>任务管理：任务（</w:t>
      </w:r>
      <w:r w:rsidRPr="000A7D21">
        <w:rPr>
          <w:rFonts w:ascii="Simsun" w:eastAsia="宋体" w:hAnsi="Simsun" w:cs="宋体" w:hint="eastAsia"/>
          <w:kern w:val="0"/>
          <w:szCs w:val="21"/>
        </w:rPr>
        <w:t>区域</w:t>
      </w:r>
      <w:r w:rsidRPr="000A7D21">
        <w:rPr>
          <w:rFonts w:ascii="Simsun" w:eastAsia="宋体" w:hAnsi="Simsun" w:cs="宋体"/>
          <w:kern w:val="0"/>
          <w:szCs w:val="21"/>
        </w:rPr>
        <w:t>）</w:t>
      </w:r>
      <w:r w:rsidRPr="000A7D21">
        <w:rPr>
          <w:rFonts w:ascii="Simsun" w:eastAsia="宋体" w:hAnsi="Simsun" w:cs="宋体" w:hint="eastAsia"/>
          <w:kern w:val="0"/>
          <w:szCs w:val="21"/>
        </w:rPr>
        <w:t>下达</w:t>
      </w:r>
      <w:r w:rsidRPr="000A7D21">
        <w:rPr>
          <w:rFonts w:ascii="Simsun" w:eastAsia="宋体" w:hAnsi="Simsun" w:cs="宋体"/>
          <w:kern w:val="0"/>
          <w:szCs w:val="21"/>
        </w:rPr>
        <w:t>、</w:t>
      </w:r>
      <w:r w:rsidRPr="000A7D21">
        <w:rPr>
          <w:rFonts w:ascii="Simsun" w:eastAsia="宋体" w:hAnsi="Simsun" w:cs="宋体" w:hint="eastAsia"/>
          <w:kern w:val="0"/>
          <w:szCs w:val="21"/>
        </w:rPr>
        <w:t>时效</w:t>
      </w:r>
      <w:r w:rsidRPr="000A7D21">
        <w:rPr>
          <w:rFonts w:ascii="Simsun" w:eastAsia="宋体" w:hAnsi="Simsun" w:cs="宋体"/>
          <w:kern w:val="0"/>
          <w:szCs w:val="21"/>
        </w:rPr>
        <w:t>设定、</w:t>
      </w:r>
      <w:r w:rsidR="00E66240" w:rsidRPr="000A7D21">
        <w:rPr>
          <w:rFonts w:ascii="Simsun" w:eastAsia="宋体" w:hAnsi="Simsun" w:cs="宋体" w:hint="eastAsia"/>
          <w:kern w:val="0"/>
          <w:szCs w:val="21"/>
        </w:rPr>
        <w:t>任务</w:t>
      </w:r>
      <w:r w:rsidR="00E66240" w:rsidRPr="000A7D21">
        <w:rPr>
          <w:rFonts w:ascii="Simsun" w:eastAsia="宋体" w:hAnsi="Simsun" w:cs="宋体"/>
          <w:kern w:val="0"/>
          <w:szCs w:val="21"/>
        </w:rPr>
        <w:t>变更</w:t>
      </w:r>
      <w:r w:rsidR="00060437" w:rsidRPr="000A7D21">
        <w:rPr>
          <w:rFonts w:ascii="Simsun" w:eastAsia="宋体" w:hAnsi="Simsun" w:cs="宋体" w:hint="eastAsia"/>
          <w:kern w:val="0"/>
          <w:szCs w:val="21"/>
        </w:rPr>
        <w:t>、</w:t>
      </w:r>
      <w:r w:rsidR="00060437" w:rsidRPr="000A7D21">
        <w:rPr>
          <w:rFonts w:ascii="Simsun" w:eastAsia="宋体" w:hAnsi="Simsun" w:cs="宋体"/>
          <w:kern w:val="0"/>
          <w:szCs w:val="21"/>
        </w:rPr>
        <w:t>任务完成情况查询</w:t>
      </w:r>
      <w:r w:rsidR="00635792" w:rsidRPr="000A7D21">
        <w:rPr>
          <w:rFonts w:ascii="Simsun" w:eastAsia="宋体" w:hAnsi="Simsun" w:cs="宋体" w:hint="eastAsia"/>
          <w:kern w:val="0"/>
          <w:szCs w:val="21"/>
        </w:rPr>
        <w:t>、</w:t>
      </w:r>
      <w:r w:rsidR="00635792" w:rsidRPr="000A7D21">
        <w:rPr>
          <w:rFonts w:ascii="Simsun" w:eastAsia="宋体" w:hAnsi="Simsun" w:cs="宋体"/>
          <w:kern w:val="0"/>
          <w:szCs w:val="21"/>
        </w:rPr>
        <w:t>任务完成情况汇总</w:t>
      </w:r>
      <w:r w:rsidR="002C4441" w:rsidRPr="000A7D21">
        <w:rPr>
          <w:rFonts w:ascii="Simsun" w:eastAsia="宋体" w:hAnsi="Simsun" w:cs="宋体" w:hint="eastAsia"/>
          <w:kern w:val="0"/>
          <w:szCs w:val="21"/>
        </w:rPr>
        <w:t>；</w:t>
      </w:r>
    </w:p>
    <w:p w:rsidR="00C14EA4" w:rsidRPr="000A7D21" w:rsidRDefault="00D91DDC" w:rsidP="00D91DDC">
      <w:pPr>
        <w:pStyle w:val="a7"/>
        <w:numPr>
          <w:ilvl w:val="0"/>
          <w:numId w:val="11"/>
        </w:numPr>
        <w:ind w:firstLineChars="0" w:firstLine="66"/>
        <w:rPr>
          <w:rFonts w:ascii="Simsun" w:eastAsia="宋体" w:hAnsi="Simsun" w:cs="宋体" w:hint="eastAsia"/>
          <w:kern w:val="0"/>
          <w:szCs w:val="21"/>
        </w:rPr>
      </w:pPr>
      <w:r w:rsidRPr="000A7D21">
        <w:rPr>
          <w:rFonts w:ascii="Simsun" w:eastAsia="宋体" w:hAnsi="Simsun" w:cs="宋体" w:hint="eastAsia"/>
          <w:kern w:val="0"/>
          <w:szCs w:val="21"/>
        </w:rPr>
        <w:t>用户资料管理：批量开户、</w:t>
      </w:r>
      <w:r w:rsidRPr="000A7D21">
        <w:rPr>
          <w:rFonts w:ascii="Simsun" w:eastAsia="宋体" w:hAnsi="Simsun" w:cs="宋体"/>
          <w:kern w:val="0"/>
          <w:szCs w:val="21"/>
        </w:rPr>
        <w:t>单独开户</w:t>
      </w:r>
      <w:r w:rsidRPr="000A7D21">
        <w:rPr>
          <w:rFonts w:ascii="Simsun" w:eastAsia="宋体" w:hAnsi="Simsun" w:cs="宋体" w:hint="eastAsia"/>
          <w:kern w:val="0"/>
          <w:szCs w:val="21"/>
        </w:rPr>
        <w:t>、</w:t>
      </w:r>
      <w:r w:rsidRPr="000A7D21">
        <w:rPr>
          <w:rFonts w:ascii="Simsun" w:eastAsia="宋体" w:hAnsi="Simsun" w:cs="宋体"/>
          <w:kern w:val="0"/>
          <w:szCs w:val="21"/>
        </w:rPr>
        <w:t>用户</w:t>
      </w:r>
      <w:r w:rsidRPr="000A7D21">
        <w:rPr>
          <w:rFonts w:ascii="Simsun" w:eastAsia="宋体" w:hAnsi="Simsun" w:cs="宋体" w:hint="eastAsia"/>
          <w:kern w:val="0"/>
          <w:szCs w:val="21"/>
        </w:rPr>
        <w:t>资料</w:t>
      </w:r>
      <w:r w:rsidRPr="000A7D21">
        <w:rPr>
          <w:rFonts w:ascii="Simsun" w:eastAsia="宋体" w:hAnsi="Simsun" w:cs="宋体"/>
          <w:kern w:val="0"/>
          <w:szCs w:val="21"/>
        </w:rPr>
        <w:t>变更</w:t>
      </w:r>
      <w:r w:rsidRPr="000A7D21">
        <w:rPr>
          <w:rFonts w:ascii="Simsun" w:eastAsia="宋体" w:hAnsi="Simsun" w:cs="宋体" w:hint="eastAsia"/>
          <w:kern w:val="0"/>
          <w:szCs w:val="21"/>
        </w:rPr>
        <w:t>；</w:t>
      </w:r>
    </w:p>
    <w:p w:rsidR="00F6091C" w:rsidRPr="000A7D21" w:rsidRDefault="00F856B3" w:rsidP="00F6091C">
      <w:pPr>
        <w:pStyle w:val="a7"/>
        <w:numPr>
          <w:ilvl w:val="0"/>
          <w:numId w:val="11"/>
        </w:numPr>
        <w:ind w:left="851" w:firstLineChars="0" w:hanging="425"/>
        <w:rPr>
          <w:rFonts w:ascii="Simsun" w:eastAsia="宋体" w:hAnsi="Simsun" w:cs="宋体" w:hint="eastAsia"/>
          <w:kern w:val="0"/>
          <w:szCs w:val="21"/>
        </w:rPr>
      </w:pPr>
      <w:r w:rsidRPr="000A7D21">
        <w:rPr>
          <w:rFonts w:ascii="Simsun" w:eastAsia="宋体" w:hAnsi="Simsun" w:cs="宋体" w:hint="eastAsia"/>
          <w:kern w:val="0"/>
          <w:szCs w:val="21"/>
        </w:rPr>
        <w:t>用户</w:t>
      </w:r>
      <w:r w:rsidR="004323D7" w:rsidRPr="000A7D21">
        <w:rPr>
          <w:rFonts w:ascii="Simsun" w:eastAsia="宋体" w:hAnsi="Simsun" w:cs="宋体"/>
          <w:kern w:val="0"/>
          <w:szCs w:val="21"/>
        </w:rPr>
        <w:t>管理</w:t>
      </w:r>
      <w:r w:rsidR="004323D7" w:rsidRPr="000A7D21">
        <w:rPr>
          <w:rFonts w:ascii="Simsun" w:eastAsia="宋体" w:hAnsi="Simsun" w:cs="宋体" w:hint="eastAsia"/>
          <w:kern w:val="0"/>
          <w:szCs w:val="21"/>
        </w:rPr>
        <w:t>（</w:t>
      </w:r>
      <w:r w:rsidR="00C35F6F" w:rsidRPr="000A7D21">
        <w:rPr>
          <w:rFonts w:ascii="Simsun" w:eastAsia="宋体" w:hAnsi="Simsun" w:cs="宋体" w:hint="eastAsia"/>
          <w:kern w:val="0"/>
          <w:szCs w:val="21"/>
        </w:rPr>
        <w:t>查询</w:t>
      </w:r>
      <w:r w:rsidR="00C35F6F" w:rsidRPr="000A7D21">
        <w:rPr>
          <w:rFonts w:ascii="Simsun" w:eastAsia="宋体" w:hAnsi="Simsun" w:cs="宋体"/>
          <w:kern w:val="0"/>
          <w:szCs w:val="21"/>
        </w:rPr>
        <w:t>单独或批量用户</w:t>
      </w:r>
      <w:r w:rsidR="004323D7" w:rsidRPr="000A7D21">
        <w:rPr>
          <w:rFonts w:ascii="Simsun" w:eastAsia="宋体" w:hAnsi="Simsun" w:cs="宋体" w:hint="eastAsia"/>
          <w:kern w:val="0"/>
          <w:szCs w:val="21"/>
        </w:rPr>
        <w:t>）：</w:t>
      </w:r>
      <w:r w:rsidR="00C35F6F" w:rsidRPr="00833E0C">
        <w:rPr>
          <w:rFonts w:ascii="Simsun" w:eastAsia="宋体" w:hAnsi="Simsun" w:cs="宋体" w:hint="eastAsia"/>
          <w:color w:val="FF0000"/>
          <w:kern w:val="0"/>
          <w:szCs w:val="21"/>
        </w:rPr>
        <w:t>减免</w:t>
      </w:r>
      <w:r w:rsidR="00C35F6F" w:rsidRPr="00833E0C">
        <w:rPr>
          <w:rFonts w:ascii="Simsun" w:eastAsia="宋体" w:hAnsi="Simsun" w:cs="宋体"/>
          <w:color w:val="FF0000"/>
          <w:kern w:val="0"/>
          <w:szCs w:val="21"/>
        </w:rPr>
        <w:t>折让、</w:t>
      </w:r>
      <w:r w:rsidR="00C35F6F" w:rsidRPr="00833E0C">
        <w:rPr>
          <w:rFonts w:ascii="Simsun" w:eastAsia="宋体" w:hAnsi="Simsun" w:cs="宋体" w:hint="eastAsia"/>
          <w:color w:val="FF0000"/>
          <w:kern w:val="0"/>
          <w:szCs w:val="21"/>
        </w:rPr>
        <w:t>余额</w:t>
      </w:r>
      <w:r w:rsidR="00C35F6F" w:rsidRPr="00833E0C">
        <w:rPr>
          <w:rFonts w:ascii="Simsun" w:eastAsia="宋体" w:hAnsi="Simsun" w:cs="宋体"/>
          <w:color w:val="FF0000"/>
          <w:kern w:val="0"/>
          <w:szCs w:val="21"/>
        </w:rPr>
        <w:t>转结</w:t>
      </w:r>
      <w:r w:rsidR="00060B5C" w:rsidRPr="00833E0C">
        <w:rPr>
          <w:rFonts w:ascii="Simsun" w:eastAsia="宋体" w:hAnsi="Simsun" w:cs="宋体" w:hint="eastAsia"/>
          <w:color w:val="FF0000"/>
          <w:kern w:val="0"/>
          <w:szCs w:val="21"/>
        </w:rPr>
        <w:t>、退费</w:t>
      </w:r>
      <w:r w:rsidR="00060B5C" w:rsidRPr="00833E0C">
        <w:rPr>
          <w:rFonts w:ascii="Simsun" w:eastAsia="宋体" w:hAnsi="Simsun" w:cs="宋体"/>
          <w:color w:val="FF0000"/>
          <w:kern w:val="0"/>
          <w:szCs w:val="21"/>
        </w:rPr>
        <w:t>、补交</w:t>
      </w:r>
      <w:r w:rsidR="00C35F6F" w:rsidRPr="00833E0C">
        <w:rPr>
          <w:rFonts w:ascii="Simsun" w:eastAsia="宋体" w:hAnsi="Simsun" w:cs="宋体" w:hint="eastAsia"/>
          <w:color w:val="FF0000"/>
          <w:kern w:val="0"/>
          <w:szCs w:val="21"/>
        </w:rPr>
        <w:t>、</w:t>
      </w:r>
      <w:r w:rsidR="00C35F6F" w:rsidRPr="00833E0C">
        <w:rPr>
          <w:rFonts w:ascii="Simsun" w:eastAsia="宋体" w:hAnsi="Simsun" w:cs="宋体"/>
          <w:color w:val="FF0000"/>
          <w:kern w:val="0"/>
          <w:szCs w:val="21"/>
        </w:rPr>
        <w:t>报停、</w:t>
      </w:r>
      <w:r w:rsidR="00C35F6F" w:rsidRPr="00833E0C">
        <w:rPr>
          <w:rFonts w:ascii="Simsun" w:eastAsia="宋体" w:hAnsi="Simsun" w:cs="宋体" w:hint="eastAsia"/>
          <w:color w:val="FF0000"/>
          <w:kern w:val="0"/>
          <w:szCs w:val="21"/>
        </w:rPr>
        <w:t>强制</w:t>
      </w:r>
      <w:r w:rsidR="00C35F6F" w:rsidRPr="00833E0C">
        <w:rPr>
          <w:rFonts w:ascii="Simsun" w:eastAsia="宋体" w:hAnsi="Simsun" w:cs="宋体"/>
          <w:color w:val="FF0000"/>
          <w:kern w:val="0"/>
          <w:szCs w:val="21"/>
        </w:rPr>
        <w:t>供热状态、复热</w:t>
      </w:r>
      <w:r w:rsidR="00C35F6F" w:rsidRPr="00833E0C">
        <w:rPr>
          <w:rFonts w:ascii="Simsun" w:eastAsia="宋体" w:hAnsi="Simsun" w:cs="宋体" w:hint="eastAsia"/>
          <w:color w:val="FF0000"/>
          <w:kern w:val="0"/>
          <w:szCs w:val="21"/>
        </w:rPr>
        <w:t>、费率</w:t>
      </w:r>
      <w:r w:rsidR="00C35F6F" w:rsidRPr="00833E0C">
        <w:rPr>
          <w:rFonts w:ascii="Simsun" w:eastAsia="宋体" w:hAnsi="Simsun" w:cs="宋体"/>
          <w:color w:val="FF0000"/>
          <w:kern w:val="0"/>
          <w:szCs w:val="21"/>
        </w:rPr>
        <w:t>变更、面积变更、计费方式变更</w:t>
      </w:r>
      <w:r w:rsidR="00C35F6F" w:rsidRPr="00833E0C">
        <w:rPr>
          <w:rFonts w:ascii="Simsun" w:eastAsia="宋体" w:hAnsi="Simsun" w:cs="宋体" w:hint="eastAsia"/>
          <w:color w:val="FF0000"/>
          <w:kern w:val="0"/>
          <w:szCs w:val="21"/>
        </w:rPr>
        <w:t>、</w:t>
      </w:r>
      <w:r w:rsidR="00C35F6F" w:rsidRPr="00833E0C">
        <w:rPr>
          <w:rFonts w:ascii="Simsun" w:eastAsia="宋体" w:hAnsi="Simsun" w:cs="宋体"/>
          <w:color w:val="FF0000"/>
          <w:kern w:val="0"/>
          <w:szCs w:val="21"/>
        </w:rPr>
        <w:t>退网</w:t>
      </w:r>
      <w:r w:rsidR="0087672B" w:rsidRPr="00833E0C">
        <w:rPr>
          <w:rFonts w:ascii="Simsun" w:eastAsia="宋体" w:hAnsi="Simsun" w:cs="宋体" w:hint="eastAsia"/>
          <w:color w:val="FF0000"/>
          <w:kern w:val="0"/>
          <w:szCs w:val="21"/>
        </w:rPr>
        <w:t>；</w:t>
      </w:r>
      <w:r w:rsidR="00833E0C">
        <w:rPr>
          <w:rFonts w:ascii="Simsun" w:eastAsia="宋体" w:hAnsi="Simsun" w:cs="宋体" w:hint="eastAsia"/>
          <w:color w:val="FF0000"/>
          <w:kern w:val="0"/>
          <w:szCs w:val="21"/>
        </w:rPr>
        <w:t>具体</w:t>
      </w:r>
      <w:r w:rsidR="00833E0C">
        <w:rPr>
          <w:rFonts w:ascii="Simsun" w:eastAsia="宋体" w:hAnsi="Simsun" w:cs="宋体"/>
          <w:color w:val="FF0000"/>
          <w:kern w:val="0"/>
          <w:szCs w:val="21"/>
        </w:rPr>
        <w:t>操作需要进一步</w:t>
      </w:r>
      <w:r w:rsidR="00833E0C">
        <w:rPr>
          <w:rFonts w:ascii="Simsun" w:eastAsia="宋体" w:hAnsi="Simsun" w:cs="宋体" w:hint="eastAsia"/>
          <w:color w:val="FF0000"/>
          <w:kern w:val="0"/>
          <w:szCs w:val="21"/>
        </w:rPr>
        <w:t>确认。</w:t>
      </w:r>
    </w:p>
    <w:p w:rsidR="004323D7" w:rsidRPr="00833E0C" w:rsidRDefault="00E05E6A" w:rsidP="004323D7">
      <w:pPr>
        <w:pStyle w:val="a7"/>
        <w:ind w:left="851" w:firstLineChars="0" w:firstLine="0"/>
        <w:rPr>
          <w:rFonts w:ascii="Simsun" w:eastAsia="宋体" w:hAnsi="Simsun" w:cs="宋体" w:hint="eastAsia"/>
          <w:color w:val="FF0000"/>
          <w:kern w:val="0"/>
          <w:szCs w:val="21"/>
        </w:rPr>
      </w:pPr>
      <w:r w:rsidRPr="00833E0C">
        <w:rPr>
          <w:rFonts w:ascii="Simsun" w:eastAsia="宋体" w:hAnsi="Simsun" w:cs="宋体" w:hint="eastAsia"/>
          <w:color w:val="FF0000"/>
          <w:kern w:val="0"/>
          <w:szCs w:val="21"/>
        </w:rPr>
        <w:t>任何变更</w:t>
      </w:r>
      <w:r w:rsidRPr="00833E0C">
        <w:rPr>
          <w:rFonts w:ascii="Simsun" w:eastAsia="宋体" w:hAnsi="Simsun" w:cs="宋体"/>
          <w:color w:val="FF0000"/>
          <w:kern w:val="0"/>
          <w:szCs w:val="21"/>
        </w:rPr>
        <w:t>均不得在每年供暖季（</w:t>
      </w:r>
      <w:r w:rsidRPr="00833E0C">
        <w:rPr>
          <w:rFonts w:ascii="Simsun" w:eastAsia="宋体" w:hAnsi="Simsun" w:cs="宋体" w:hint="eastAsia"/>
          <w:color w:val="FF0000"/>
          <w:kern w:val="0"/>
          <w:szCs w:val="21"/>
        </w:rPr>
        <w:t>1</w:t>
      </w:r>
      <w:r w:rsidRPr="00833E0C">
        <w:rPr>
          <w:rFonts w:ascii="Simsun" w:eastAsia="宋体" w:hAnsi="Simsun" w:cs="宋体"/>
          <w:color w:val="FF0000"/>
          <w:kern w:val="0"/>
          <w:szCs w:val="21"/>
        </w:rPr>
        <w:t>1</w:t>
      </w:r>
      <w:r w:rsidRPr="00833E0C">
        <w:rPr>
          <w:rFonts w:ascii="Simsun" w:eastAsia="宋体" w:hAnsi="Simsun" w:cs="宋体"/>
          <w:color w:val="FF0000"/>
          <w:kern w:val="0"/>
          <w:szCs w:val="21"/>
        </w:rPr>
        <w:t>月至次年</w:t>
      </w:r>
      <w:r w:rsidRPr="00833E0C">
        <w:rPr>
          <w:rFonts w:ascii="Simsun" w:eastAsia="宋体" w:hAnsi="Simsun" w:cs="宋体"/>
          <w:color w:val="FF0000"/>
          <w:kern w:val="0"/>
          <w:szCs w:val="21"/>
        </w:rPr>
        <w:t>3</w:t>
      </w:r>
      <w:r w:rsidRPr="00833E0C">
        <w:rPr>
          <w:rFonts w:ascii="Simsun" w:eastAsia="宋体" w:hAnsi="Simsun" w:cs="宋体"/>
          <w:color w:val="FF0000"/>
          <w:kern w:val="0"/>
          <w:szCs w:val="21"/>
        </w:rPr>
        <w:t>月供</w:t>
      </w:r>
      <w:r w:rsidRPr="00833E0C">
        <w:rPr>
          <w:rFonts w:ascii="Simsun" w:eastAsia="宋体" w:hAnsi="Simsun" w:cs="宋体"/>
          <w:color w:val="FF0000"/>
          <w:kern w:val="0"/>
          <w:szCs w:val="21"/>
        </w:rPr>
        <w:t>5</w:t>
      </w:r>
      <w:r w:rsidRPr="00833E0C">
        <w:rPr>
          <w:rFonts w:ascii="Simsun" w:eastAsia="宋体" w:hAnsi="Simsun" w:cs="宋体" w:hint="eastAsia"/>
          <w:color w:val="FF0000"/>
          <w:kern w:val="0"/>
          <w:szCs w:val="21"/>
        </w:rPr>
        <w:t>个月</w:t>
      </w:r>
      <w:r w:rsidRPr="00833E0C">
        <w:rPr>
          <w:rFonts w:ascii="Simsun" w:eastAsia="宋体" w:hAnsi="Simsun" w:cs="宋体"/>
          <w:color w:val="FF0000"/>
          <w:kern w:val="0"/>
          <w:szCs w:val="21"/>
        </w:rPr>
        <w:t>）</w:t>
      </w:r>
      <w:r w:rsidRPr="00833E0C">
        <w:rPr>
          <w:rFonts w:ascii="Simsun" w:eastAsia="宋体" w:hAnsi="Simsun" w:cs="宋体" w:hint="eastAsia"/>
          <w:color w:val="FF0000"/>
          <w:kern w:val="0"/>
          <w:szCs w:val="21"/>
        </w:rPr>
        <w:t>内</w:t>
      </w:r>
      <w:r w:rsidRPr="00833E0C">
        <w:rPr>
          <w:rFonts w:ascii="Simsun" w:eastAsia="宋体" w:hAnsi="Simsun" w:cs="宋体"/>
          <w:color w:val="FF0000"/>
          <w:kern w:val="0"/>
          <w:szCs w:val="21"/>
        </w:rPr>
        <w:t>进行，每项变更，</w:t>
      </w:r>
      <w:r w:rsidRPr="00833E0C">
        <w:rPr>
          <w:rFonts w:ascii="Simsun" w:eastAsia="宋体" w:hAnsi="Simsun" w:cs="宋体" w:hint="eastAsia"/>
          <w:color w:val="FF0000"/>
          <w:kern w:val="0"/>
          <w:szCs w:val="21"/>
        </w:rPr>
        <w:t>要</w:t>
      </w:r>
      <w:r w:rsidRPr="00833E0C">
        <w:rPr>
          <w:rFonts w:ascii="Simsun" w:eastAsia="宋体" w:hAnsi="Simsun" w:cs="宋体"/>
          <w:color w:val="FF0000"/>
          <w:kern w:val="0"/>
          <w:szCs w:val="21"/>
        </w:rPr>
        <w:t>生成相对应的财务凭证</w:t>
      </w:r>
      <w:r w:rsidRPr="00833E0C">
        <w:rPr>
          <w:rFonts w:ascii="Simsun" w:eastAsia="宋体" w:hAnsi="Simsun" w:cs="宋体" w:hint="eastAsia"/>
          <w:color w:val="FF0000"/>
          <w:kern w:val="0"/>
          <w:szCs w:val="21"/>
        </w:rPr>
        <w:t>。所有</w:t>
      </w:r>
      <w:r w:rsidRPr="00833E0C">
        <w:rPr>
          <w:rFonts w:ascii="Simsun" w:eastAsia="宋体" w:hAnsi="Simsun" w:cs="宋体"/>
          <w:color w:val="FF0000"/>
          <w:kern w:val="0"/>
          <w:szCs w:val="21"/>
        </w:rPr>
        <w:t>变更</w:t>
      </w:r>
      <w:r w:rsidRPr="00833E0C">
        <w:rPr>
          <w:rFonts w:ascii="Simsun" w:eastAsia="宋体" w:hAnsi="Simsun" w:cs="宋体" w:hint="eastAsia"/>
          <w:color w:val="FF0000"/>
          <w:kern w:val="0"/>
          <w:szCs w:val="21"/>
        </w:rPr>
        <w:t>项目生成</w:t>
      </w:r>
      <w:r w:rsidRPr="00833E0C">
        <w:rPr>
          <w:rFonts w:ascii="Simsun" w:eastAsia="宋体" w:hAnsi="Simsun" w:cs="宋体"/>
          <w:color w:val="FF0000"/>
          <w:kern w:val="0"/>
          <w:szCs w:val="21"/>
        </w:rPr>
        <w:t>的财务凭证，均为对上供暖季的变更</w:t>
      </w:r>
      <w:r w:rsidRPr="00833E0C">
        <w:rPr>
          <w:rFonts w:ascii="Simsun" w:eastAsia="宋体" w:hAnsi="Simsun" w:cs="宋体" w:hint="eastAsia"/>
          <w:color w:val="FF0000"/>
          <w:kern w:val="0"/>
          <w:szCs w:val="21"/>
        </w:rPr>
        <w:t>。</w:t>
      </w:r>
    </w:p>
    <w:p w:rsidR="0095477F" w:rsidRPr="000A7D21" w:rsidRDefault="00AC6A49" w:rsidP="00F63E6E">
      <w:pPr>
        <w:pStyle w:val="a7"/>
        <w:widowControl/>
        <w:numPr>
          <w:ilvl w:val="0"/>
          <w:numId w:val="11"/>
        </w:numPr>
        <w:shd w:val="clear" w:color="auto" w:fill="FFFFFF"/>
        <w:spacing w:line="369" w:lineRule="atLeast"/>
        <w:ind w:left="851" w:firstLineChars="0" w:hanging="425"/>
        <w:jc w:val="left"/>
        <w:rPr>
          <w:rFonts w:ascii="Simsun" w:eastAsia="宋体" w:hAnsi="Simsun" w:cs="宋体" w:hint="eastAsia"/>
          <w:kern w:val="0"/>
          <w:szCs w:val="21"/>
        </w:rPr>
      </w:pPr>
      <w:r w:rsidRPr="000A7D21">
        <w:rPr>
          <w:rFonts w:ascii="Simsun" w:eastAsia="宋体" w:hAnsi="Simsun" w:cs="宋体"/>
          <w:kern w:val="0"/>
          <w:szCs w:val="21"/>
        </w:rPr>
        <w:t>收费</w:t>
      </w:r>
      <w:r w:rsidRPr="000A7D21">
        <w:rPr>
          <w:rFonts w:ascii="Simsun" w:eastAsia="宋体" w:hAnsi="Simsun" w:cs="宋体" w:hint="eastAsia"/>
          <w:kern w:val="0"/>
          <w:szCs w:val="21"/>
        </w:rPr>
        <w:t>年度</w:t>
      </w:r>
      <w:r w:rsidR="00267042" w:rsidRPr="000A7D21">
        <w:rPr>
          <w:rFonts w:ascii="Simsun" w:eastAsia="宋体" w:hAnsi="Simsun" w:cs="宋体" w:hint="eastAsia"/>
          <w:kern w:val="0"/>
          <w:szCs w:val="21"/>
        </w:rPr>
        <w:t>：</w:t>
      </w:r>
      <w:r w:rsidR="00267042" w:rsidRPr="000A7D21">
        <w:rPr>
          <w:rFonts w:ascii="Simsun" w:eastAsia="宋体" w:hAnsi="Simsun" w:cs="宋体"/>
          <w:kern w:val="0"/>
          <w:szCs w:val="21"/>
        </w:rPr>
        <w:t>生成收费</w:t>
      </w:r>
      <w:r w:rsidR="00267042" w:rsidRPr="000A7D21">
        <w:rPr>
          <w:rFonts w:ascii="Simsun" w:eastAsia="宋体" w:hAnsi="Simsun" w:cs="宋体" w:hint="eastAsia"/>
          <w:kern w:val="0"/>
          <w:szCs w:val="21"/>
        </w:rPr>
        <w:t>年度</w:t>
      </w:r>
      <w:r w:rsidR="00267042" w:rsidRPr="000A7D21">
        <w:rPr>
          <w:rFonts w:ascii="Simsun" w:eastAsia="宋体" w:hAnsi="Simsun" w:cs="宋体"/>
          <w:kern w:val="0"/>
          <w:szCs w:val="21"/>
        </w:rPr>
        <w:t>、查询</w:t>
      </w:r>
      <w:r w:rsidR="00267042" w:rsidRPr="000A7D21">
        <w:rPr>
          <w:rFonts w:ascii="Simsun" w:eastAsia="宋体" w:hAnsi="Simsun" w:cs="宋体" w:hint="eastAsia"/>
          <w:kern w:val="0"/>
          <w:szCs w:val="21"/>
        </w:rPr>
        <w:t>历史</w:t>
      </w:r>
      <w:r w:rsidR="00267042" w:rsidRPr="000A7D21">
        <w:rPr>
          <w:rFonts w:ascii="Simsun" w:eastAsia="宋体" w:hAnsi="Simsun" w:cs="宋体"/>
          <w:kern w:val="0"/>
          <w:szCs w:val="21"/>
        </w:rPr>
        <w:t>收费年度、</w:t>
      </w:r>
      <w:r w:rsidR="00267042" w:rsidRPr="000A7D21">
        <w:rPr>
          <w:rFonts w:ascii="Simsun" w:eastAsia="宋体" w:hAnsi="Simsun" w:cs="宋体" w:hint="eastAsia"/>
          <w:kern w:val="0"/>
          <w:szCs w:val="21"/>
        </w:rPr>
        <w:t>收费</w:t>
      </w:r>
      <w:r w:rsidR="00267042" w:rsidRPr="000A7D21">
        <w:rPr>
          <w:rFonts w:ascii="Simsun" w:eastAsia="宋体" w:hAnsi="Simsun" w:cs="宋体"/>
          <w:kern w:val="0"/>
          <w:szCs w:val="21"/>
        </w:rPr>
        <w:t>年度情况汇总、管理</w:t>
      </w:r>
      <w:r w:rsidR="00295393" w:rsidRPr="000A7D21">
        <w:rPr>
          <w:rFonts w:ascii="Simsun" w:eastAsia="宋体" w:hAnsi="Simsun" w:cs="宋体" w:hint="eastAsia"/>
          <w:kern w:val="0"/>
          <w:szCs w:val="21"/>
        </w:rPr>
        <w:t>（修改</w:t>
      </w:r>
      <w:r w:rsidR="00295393" w:rsidRPr="000A7D21">
        <w:rPr>
          <w:rFonts w:ascii="Simsun" w:eastAsia="宋体" w:hAnsi="Simsun" w:cs="宋体"/>
          <w:kern w:val="0"/>
          <w:szCs w:val="21"/>
        </w:rPr>
        <w:t>）</w:t>
      </w:r>
      <w:r w:rsidR="00267042" w:rsidRPr="000A7D21">
        <w:rPr>
          <w:rFonts w:ascii="Simsun" w:eastAsia="宋体" w:hAnsi="Simsun" w:cs="宋体"/>
          <w:kern w:val="0"/>
          <w:szCs w:val="21"/>
        </w:rPr>
        <w:t>收费年度</w:t>
      </w:r>
      <w:r w:rsidR="000E2C42" w:rsidRPr="000A7D21">
        <w:rPr>
          <w:rFonts w:ascii="Simsun" w:eastAsia="宋体" w:hAnsi="Simsun" w:cs="宋体" w:hint="eastAsia"/>
          <w:kern w:val="0"/>
          <w:szCs w:val="21"/>
        </w:rPr>
        <w:t>预设</w:t>
      </w:r>
      <w:r w:rsidR="00295393" w:rsidRPr="000A7D21">
        <w:rPr>
          <w:rFonts w:ascii="Simsun" w:eastAsia="宋体" w:hAnsi="Simsun" w:cs="宋体" w:hint="eastAsia"/>
          <w:kern w:val="0"/>
          <w:szCs w:val="21"/>
        </w:rPr>
        <w:t>时间</w:t>
      </w:r>
      <w:r w:rsidR="00267042" w:rsidRPr="000A7D21">
        <w:rPr>
          <w:rFonts w:ascii="Simsun" w:eastAsia="宋体" w:hAnsi="Simsun" w:cs="宋体" w:hint="eastAsia"/>
          <w:kern w:val="0"/>
          <w:szCs w:val="21"/>
        </w:rPr>
        <w:t>；</w:t>
      </w:r>
    </w:p>
    <w:p w:rsidR="00F6091C" w:rsidRPr="000A7D21" w:rsidRDefault="00F6091C" w:rsidP="00F6091C">
      <w:pPr>
        <w:pStyle w:val="a7"/>
        <w:widowControl/>
        <w:shd w:val="clear" w:color="auto" w:fill="FFFFFF"/>
        <w:spacing w:line="369" w:lineRule="atLeast"/>
        <w:ind w:left="851" w:firstLineChars="0" w:firstLine="0"/>
        <w:jc w:val="left"/>
        <w:rPr>
          <w:rFonts w:ascii="Simsun" w:eastAsia="宋体" w:hAnsi="Simsun" w:cs="宋体" w:hint="eastAsia"/>
          <w:kern w:val="0"/>
          <w:szCs w:val="21"/>
        </w:rPr>
      </w:pPr>
      <w:r w:rsidRPr="000A7D21">
        <w:rPr>
          <w:rFonts w:ascii="Simsun" w:eastAsia="宋体" w:hAnsi="Simsun" w:cs="宋体" w:hint="eastAsia"/>
          <w:kern w:val="0"/>
          <w:szCs w:val="21"/>
        </w:rPr>
        <w:t>收费年度</w:t>
      </w:r>
      <w:r w:rsidRPr="000A7D21">
        <w:rPr>
          <w:rFonts w:ascii="Simsun" w:eastAsia="宋体" w:hAnsi="Simsun" w:cs="宋体"/>
          <w:kern w:val="0"/>
          <w:szCs w:val="21"/>
        </w:rPr>
        <w:t>冻结需要进一步确认冻结状态</w:t>
      </w:r>
    </w:p>
    <w:p w:rsidR="0095477F" w:rsidRPr="000A7D21" w:rsidRDefault="000E1B70" w:rsidP="0095477F">
      <w:pPr>
        <w:pStyle w:val="a7"/>
        <w:widowControl/>
        <w:numPr>
          <w:ilvl w:val="0"/>
          <w:numId w:val="11"/>
        </w:numPr>
        <w:shd w:val="clear" w:color="auto" w:fill="FFFFFF"/>
        <w:spacing w:line="369" w:lineRule="atLeast"/>
        <w:ind w:firstLineChars="0" w:firstLine="66"/>
        <w:jc w:val="left"/>
        <w:rPr>
          <w:rFonts w:ascii="Simsun" w:eastAsia="宋体" w:hAnsi="Simsun" w:cs="宋体" w:hint="eastAsia"/>
          <w:kern w:val="0"/>
          <w:szCs w:val="21"/>
        </w:rPr>
      </w:pPr>
      <w:r w:rsidRPr="000A7D21">
        <w:rPr>
          <w:rFonts w:ascii="Simsun" w:eastAsia="宋体" w:hAnsi="Simsun" w:cs="宋体"/>
          <w:kern w:val="0"/>
          <w:szCs w:val="21"/>
        </w:rPr>
        <w:t>优惠</w:t>
      </w:r>
      <w:r w:rsidRPr="000A7D21">
        <w:rPr>
          <w:rFonts w:ascii="Simsun" w:eastAsia="宋体" w:hAnsi="Simsun" w:cs="宋体" w:hint="eastAsia"/>
          <w:kern w:val="0"/>
          <w:szCs w:val="21"/>
        </w:rPr>
        <w:t>设定</w:t>
      </w:r>
      <w:r w:rsidR="00DE3F59" w:rsidRPr="000A7D21">
        <w:rPr>
          <w:rFonts w:ascii="Simsun" w:eastAsia="宋体" w:hAnsi="Simsun" w:cs="宋体" w:hint="eastAsia"/>
          <w:kern w:val="0"/>
          <w:szCs w:val="21"/>
        </w:rPr>
        <w:t>：优惠</w:t>
      </w:r>
      <w:r w:rsidR="00DE3F59" w:rsidRPr="000A7D21">
        <w:rPr>
          <w:rFonts w:ascii="Simsun" w:eastAsia="宋体" w:hAnsi="Simsun" w:cs="宋体"/>
          <w:kern w:val="0"/>
          <w:szCs w:val="21"/>
        </w:rPr>
        <w:t>条件设定</w:t>
      </w:r>
      <w:r w:rsidR="00DA3CB8" w:rsidRPr="000A7D21">
        <w:rPr>
          <w:rFonts w:ascii="Simsun" w:eastAsia="宋体" w:hAnsi="Simsun" w:cs="宋体" w:hint="eastAsia"/>
          <w:kern w:val="0"/>
          <w:szCs w:val="21"/>
        </w:rPr>
        <w:t>与</w:t>
      </w:r>
      <w:r w:rsidR="00DA3CB8" w:rsidRPr="000A7D21">
        <w:rPr>
          <w:rFonts w:ascii="Simsun" w:eastAsia="宋体" w:hAnsi="Simsun" w:cs="宋体"/>
          <w:kern w:val="0"/>
          <w:szCs w:val="21"/>
        </w:rPr>
        <w:t>管理</w:t>
      </w:r>
      <w:r w:rsidR="00DE3F59" w:rsidRPr="000A7D21">
        <w:rPr>
          <w:rFonts w:ascii="Simsun" w:eastAsia="宋体" w:hAnsi="Simsun" w:cs="宋体" w:hint="eastAsia"/>
          <w:kern w:val="0"/>
          <w:szCs w:val="21"/>
        </w:rPr>
        <w:t>（预交、</w:t>
      </w:r>
      <w:r w:rsidR="00DE3F59" w:rsidRPr="000A7D21">
        <w:rPr>
          <w:rFonts w:ascii="Simsun" w:eastAsia="宋体" w:hAnsi="Simsun" w:cs="宋体"/>
          <w:kern w:val="0"/>
          <w:szCs w:val="21"/>
        </w:rPr>
        <w:t>提前缴费等）</w:t>
      </w:r>
      <w:r w:rsidR="00172668" w:rsidRPr="000A7D21">
        <w:rPr>
          <w:rFonts w:ascii="Simsun" w:eastAsia="宋体" w:hAnsi="Simsun" w:cs="宋体" w:hint="eastAsia"/>
          <w:kern w:val="0"/>
          <w:szCs w:val="21"/>
        </w:rPr>
        <w:t>；</w:t>
      </w:r>
    </w:p>
    <w:p w:rsidR="0095477F" w:rsidRPr="000A7D21" w:rsidRDefault="000E1B70" w:rsidP="00F3314B">
      <w:pPr>
        <w:pStyle w:val="a7"/>
        <w:widowControl/>
        <w:numPr>
          <w:ilvl w:val="0"/>
          <w:numId w:val="11"/>
        </w:numPr>
        <w:shd w:val="clear" w:color="auto" w:fill="FFFFFF"/>
        <w:spacing w:line="369" w:lineRule="atLeast"/>
        <w:ind w:firstLineChars="0" w:firstLine="66"/>
        <w:jc w:val="left"/>
        <w:rPr>
          <w:rFonts w:ascii="Simsun" w:eastAsia="宋体" w:hAnsi="Simsun" w:cs="宋体" w:hint="eastAsia"/>
          <w:kern w:val="0"/>
          <w:szCs w:val="21"/>
        </w:rPr>
      </w:pPr>
      <w:r w:rsidRPr="000A7D21">
        <w:rPr>
          <w:rFonts w:ascii="Simsun" w:eastAsia="宋体" w:hAnsi="Simsun" w:cs="宋体"/>
          <w:kern w:val="0"/>
          <w:szCs w:val="21"/>
        </w:rPr>
        <w:t>欠费</w:t>
      </w:r>
      <w:r w:rsidR="00651588" w:rsidRPr="000A7D21">
        <w:rPr>
          <w:rFonts w:ascii="Simsun" w:eastAsia="宋体" w:hAnsi="Simsun" w:cs="宋体" w:hint="eastAsia"/>
          <w:kern w:val="0"/>
          <w:szCs w:val="21"/>
        </w:rPr>
        <w:t>管理</w:t>
      </w:r>
      <w:r w:rsidR="00DE3F59" w:rsidRPr="000A7D21">
        <w:rPr>
          <w:rFonts w:ascii="Simsun" w:eastAsia="宋体" w:hAnsi="Simsun" w:cs="宋体" w:hint="eastAsia"/>
          <w:kern w:val="0"/>
          <w:szCs w:val="21"/>
        </w:rPr>
        <w:t>：</w:t>
      </w:r>
      <w:r w:rsidR="00633AEB" w:rsidRPr="000A7D21">
        <w:rPr>
          <w:rFonts w:ascii="Simsun" w:eastAsia="宋体" w:hAnsi="Simsun" w:cs="宋体"/>
          <w:kern w:val="0"/>
          <w:szCs w:val="21"/>
        </w:rPr>
        <w:t>欠费</w:t>
      </w:r>
      <w:r w:rsidR="00DE3F59" w:rsidRPr="000A7D21">
        <w:rPr>
          <w:rFonts w:ascii="Simsun" w:eastAsia="宋体" w:hAnsi="Simsun" w:cs="宋体" w:hint="eastAsia"/>
          <w:kern w:val="0"/>
          <w:szCs w:val="21"/>
        </w:rPr>
        <w:t>名单</w:t>
      </w:r>
      <w:r w:rsidR="00633AEB" w:rsidRPr="000A7D21">
        <w:rPr>
          <w:rFonts w:ascii="Simsun" w:eastAsia="宋体" w:hAnsi="Simsun" w:cs="宋体"/>
          <w:kern w:val="0"/>
          <w:szCs w:val="21"/>
        </w:rPr>
        <w:t>、</w:t>
      </w:r>
      <w:r w:rsidR="00913FE3" w:rsidRPr="000A7D21">
        <w:rPr>
          <w:rFonts w:ascii="Simsun" w:eastAsia="宋体" w:hAnsi="Simsun" w:cs="宋体" w:hint="eastAsia"/>
          <w:kern w:val="0"/>
          <w:szCs w:val="21"/>
        </w:rPr>
        <w:t>申请延缴、</w:t>
      </w:r>
      <w:r w:rsidR="00651588" w:rsidRPr="000A7D21">
        <w:rPr>
          <w:rFonts w:ascii="Simsun" w:eastAsia="宋体" w:hAnsi="Simsun" w:cs="宋体" w:hint="eastAsia"/>
          <w:kern w:val="0"/>
          <w:szCs w:val="21"/>
        </w:rPr>
        <w:t>下达</w:t>
      </w:r>
      <w:r w:rsidR="00DE3F59" w:rsidRPr="000A7D21">
        <w:rPr>
          <w:rFonts w:ascii="Simsun" w:eastAsia="宋体" w:hAnsi="Simsun" w:cs="宋体" w:hint="eastAsia"/>
          <w:kern w:val="0"/>
          <w:szCs w:val="21"/>
        </w:rPr>
        <w:t>催费</w:t>
      </w:r>
      <w:r w:rsidR="00783D01" w:rsidRPr="000A7D21">
        <w:rPr>
          <w:rFonts w:ascii="Simsun" w:eastAsia="宋体" w:hAnsi="Simsun" w:cs="宋体" w:hint="eastAsia"/>
          <w:kern w:val="0"/>
          <w:szCs w:val="21"/>
        </w:rPr>
        <w:t>任务</w:t>
      </w:r>
      <w:r w:rsidR="00DE3F59" w:rsidRPr="000A7D21">
        <w:rPr>
          <w:rFonts w:ascii="Simsun" w:eastAsia="宋体" w:hAnsi="Simsun" w:cs="宋体" w:hint="eastAsia"/>
          <w:kern w:val="0"/>
          <w:szCs w:val="21"/>
        </w:rPr>
        <w:t>、</w:t>
      </w:r>
      <w:r w:rsidR="009C387F" w:rsidRPr="000A7D21">
        <w:rPr>
          <w:rFonts w:ascii="Simsun" w:eastAsia="宋体" w:hAnsi="Simsun" w:cs="宋体" w:hint="eastAsia"/>
          <w:kern w:val="0"/>
          <w:szCs w:val="21"/>
        </w:rPr>
        <w:t>强制</w:t>
      </w:r>
      <w:r w:rsidR="009C387F" w:rsidRPr="000A7D21">
        <w:rPr>
          <w:rFonts w:ascii="Simsun" w:eastAsia="宋体" w:hAnsi="Simsun" w:cs="宋体"/>
          <w:kern w:val="0"/>
          <w:szCs w:val="21"/>
        </w:rPr>
        <w:t>供热状态</w:t>
      </w:r>
      <w:r w:rsidR="00DE3F59" w:rsidRPr="000A7D21">
        <w:rPr>
          <w:rFonts w:ascii="Simsun" w:eastAsia="宋体" w:hAnsi="Simsun" w:cs="宋体"/>
          <w:kern w:val="0"/>
          <w:szCs w:val="21"/>
        </w:rPr>
        <w:t>处理</w:t>
      </w:r>
      <w:r w:rsidR="009C387F" w:rsidRPr="000A7D21">
        <w:rPr>
          <w:rFonts w:ascii="Simsun" w:eastAsia="宋体" w:hAnsi="Simsun" w:cs="宋体" w:hint="eastAsia"/>
          <w:kern w:val="0"/>
          <w:szCs w:val="21"/>
        </w:rPr>
        <w:t>；</w:t>
      </w:r>
    </w:p>
    <w:p w:rsidR="001F2BAE" w:rsidRPr="000A7D21" w:rsidRDefault="00C05150" w:rsidP="0095477F">
      <w:pPr>
        <w:pStyle w:val="a7"/>
        <w:widowControl/>
        <w:numPr>
          <w:ilvl w:val="0"/>
          <w:numId w:val="11"/>
        </w:numPr>
        <w:shd w:val="clear" w:color="auto" w:fill="FFFFFF"/>
        <w:spacing w:line="369" w:lineRule="atLeast"/>
        <w:ind w:firstLineChars="0" w:firstLine="66"/>
        <w:jc w:val="left"/>
        <w:rPr>
          <w:rFonts w:ascii="Simsun" w:eastAsia="宋体" w:hAnsi="Simsun" w:cs="宋体" w:hint="eastAsia"/>
          <w:kern w:val="0"/>
          <w:szCs w:val="21"/>
        </w:rPr>
      </w:pPr>
      <w:r w:rsidRPr="000A7D21">
        <w:rPr>
          <w:rFonts w:ascii="Simsun" w:eastAsia="宋体" w:hAnsi="Simsun" w:cs="宋体"/>
          <w:kern w:val="0"/>
          <w:szCs w:val="21"/>
        </w:rPr>
        <w:t>复合</w:t>
      </w:r>
      <w:r w:rsidR="000B13F8" w:rsidRPr="000A7D21">
        <w:rPr>
          <w:rFonts w:ascii="Simsun" w:eastAsia="宋体" w:hAnsi="Simsun" w:cs="宋体"/>
          <w:kern w:val="0"/>
          <w:szCs w:val="21"/>
        </w:rPr>
        <w:t>审批</w:t>
      </w:r>
      <w:r w:rsidRPr="000A7D21">
        <w:rPr>
          <w:rFonts w:ascii="Simsun" w:eastAsia="宋体" w:hAnsi="Simsun" w:cs="宋体" w:hint="eastAsia"/>
          <w:kern w:val="0"/>
          <w:szCs w:val="21"/>
        </w:rPr>
        <w:t>：用户</w:t>
      </w:r>
      <w:r w:rsidRPr="000A7D21">
        <w:rPr>
          <w:rFonts w:ascii="Simsun" w:eastAsia="宋体" w:hAnsi="Simsun" w:cs="宋体"/>
          <w:kern w:val="0"/>
          <w:szCs w:val="21"/>
        </w:rPr>
        <w:t>资料变更</w:t>
      </w:r>
      <w:r w:rsidRPr="000A7D21">
        <w:rPr>
          <w:rFonts w:ascii="Simsun" w:eastAsia="宋体" w:hAnsi="Simsun" w:cs="宋体" w:hint="eastAsia"/>
          <w:kern w:val="0"/>
          <w:szCs w:val="21"/>
        </w:rPr>
        <w:t>复合</w:t>
      </w:r>
      <w:r w:rsidRPr="000A7D21">
        <w:rPr>
          <w:rFonts w:ascii="Simsun" w:eastAsia="宋体" w:hAnsi="Simsun" w:cs="宋体"/>
          <w:kern w:val="0"/>
          <w:szCs w:val="21"/>
        </w:rPr>
        <w:t>、</w:t>
      </w:r>
      <w:r w:rsidRPr="000A7D21">
        <w:rPr>
          <w:rFonts w:ascii="Simsun" w:eastAsia="宋体" w:hAnsi="Simsun" w:cs="宋体" w:hint="eastAsia"/>
          <w:kern w:val="0"/>
          <w:szCs w:val="21"/>
        </w:rPr>
        <w:t>用户</w:t>
      </w:r>
      <w:r w:rsidRPr="000A7D21">
        <w:rPr>
          <w:rFonts w:ascii="Simsun" w:eastAsia="宋体" w:hAnsi="Simsun" w:cs="宋体"/>
          <w:kern w:val="0"/>
          <w:szCs w:val="21"/>
        </w:rPr>
        <w:t>管理操作</w:t>
      </w:r>
      <w:r w:rsidRPr="000A7D21">
        <w:rPr>
          <w:rFonts w:ascii="Simsun" w:eastAsia="宋体" w:hAnsi="Simsun" w:cs="宋体" w:hint="eastAsia"/>
          <w:kern w:val="0"/>
          <w:szCs w:val="21"/>
        </w:rPr>
        <w:t>审批</w:t>
      </w:r>
      <w:r w:rsidRPr="000A7D21">
        <w:rPr>
          <w:rFonts w:ascii="Simsun" w:eastAsia="宋体" w:hAnsi="Simsun" w:cs="宋体"/>
          <w:kern w:val="0"/>
          <w:szCs w:val="21"/>
        </w:rPr>
        <w:t>、</w:t>
      </w:r>
      <w:r w:rsidRPr="000A7D21">
        <w:rPr>
          <w:rFonts w:ascii="Simsun" w:eastAsia="宋体" w:hAnsi="Simsun" w:cs="宋体" w:hint="eastAsia"/>
          <w:kern w:val="0"/>
          <w:szCs w:val="21"/>
        </w:rPr>
        <w:t>退费</w:t>
      </w:r>
      <w:r w:rsidRPr="000A7D21">
        <w:rPr>
          <w:rFonts w:ascii="Simsun" w:eastAsia="宋体" w:hAnsi="Simsun" w:cs="宋体"/>
          <w:kern w:val="0"/>
          <w:szCs w:val="21"/>
        </w:rPr>
        <w:t>与减免审批、延</w:t>
      </w:r>
      <w:r w:rsidRPr="000A7D21">
        <w:rPr>
          <w:rFonts w:ascii="Simsun" w:eastAsia="宋体" w:hAnsi="Simsun" w:cs="宋体" w:hint="eastAsia"/>
          <w:kern w:val="0"/>
          <w:szCs w:val="21"/>
        </w:rPr>
        <w:t>缴审批</w:t>
      </w:r>
    </w:p>
    <w:p w:rsidR="00FB62F8" w:rsidRDefault="00FB62F8" w:rsidP="00FB62F8">
      <w:pPr>
        <w:pStyle w:val="a7"/>
        <w:widowControl/>
        <w:numPr>
          <w:ilvl w:val="0"/>
          <w:numId w:val="11"/>
        </w:numPr>
        <w:shd w:val="clear" w:color="auto" w:fill="FFFFFF"/>
        <w:spacing w:line="369" w:lineRule="atLeast"/>
        <w:ind w:firstLineChars="0" w:firstLine="66"/>
        <w:jc w:val="left"/>
        <w:rPr>
          <w:rFonts w:ascii="Simsun" w:eastAsia="宋体" w:hAnsi="Simsun" w:cs="宋体"/>
          <w:kern w:val="0"/>
          <w:szCs w:val="21"/>
        </w:rPr>
      </w:pPr>
      <w:r w:rsidRPr="000A7D21">
        <w:rPr>
          <w:rFonts w:ascii="Simsun" w:eastAsia="宋体" w:hAnsi="Simsun" w:cs="宋体"/>
          <w:kern w:val="0"/>
          <w:szCs w:val="21"/>
        </w:rPr>
        <w:t>变更日志</w:t>
      </w:r>
      <w:r w:rsidRPr="000A7D21">
        <w:rPr>
          <w:rFonts w:ascii="Simsun" w:eastAsia="宋体" w:hAnsi="Simsun" w:cs="宋体" w:hint="eastAsia"/>
          <w:kern w:val="0"/>
          <w:szCs w:val="21"/>
        </w:rPr>
        <w:t>：</w:t>
      </w:r>
      <w:r w:rsidRPr="000A7D21">
        <w:rPr>
          <w:rFonts w:ascii="Simsun" w:eastAsia="宋体" w:hAnsi="Simsun" w:cs="宋体"/>
          <w:kern w:val="0"/>
          <w:szCs w:val="21"/>
        </w:rPr>
        <w:t>日志查询、</w:t>
      </w:r>
      <w:r w:rsidRPr="000A7D21">
        <w:rPr>
          <w:rFonts w:ascii="Simsun" w:eastAsia="宋体" w:hAnsi="Simsun" w:cs="宋体" w:hint="eastAsia"/>
          <w:kern w:val="0"/>
          <w:szCs w:val="21"/>
        </w:rPr>
        <w:t>导出</w:t>
      </w:r>
    </w:p>
    <w:p w:rsidR="00D12DA7" w:rsidRPr="00872894" w:rsidRDefault="00795A3C" w:rsidP="00872894">
      <w:pPr>
        <w:pStyle w:val="a7"/>
        <w:widowControl/>
        <w:numPr>
          <w:ilvl w:val="0"/>
          <w:numId w:val="11"/>
        </w:numPr>
        <w:shd w:val="clear" w:color="auto" w:fill="FFFFFF"/>
        <w:spacing w:line="369" w:lineRule="atLeast"/>
        <w:ind w:firstLineChars="0" w:firstLine="66"/>
        <w:jc w:val="left"/>
        <w:rPr>
          <w:rFonts w:ascii="Simsun" w:eastAsia="宋体" w:hAnsi="Simsun" w:cs="宋体" w:hint="eastAsia"/>
          <w:kern w:val="0"/>
          <w:szCs w:val="21"/>
        </w:rPr>
      </w:pPr>
      <w:r>
        <w:rPr>
          <w:rFonts w:ascii="Simsun" w:eastAsia="宋体" w:hAnsi="Simsun" w:cs="宋体" w:hint="eastAsia"/>
          <w:kern w:val="0"/>
          <w:szCs w:val="21"/>
        </w:rPr>
        <w:t>热计量</w:t>
      </w:r>
      <w:r w:rsidR="00872894">
        <w:rPr>
          <w:rFonts w:ascii="Simsun" w:eastAsia="宋体" w:hAnsi="Simsun" w:cs="宋体" w:hint="eastAsia"/>
          <w:kern w:val="0"/>
          <w:szCs w:val="21"/>
        </w:rPr>
        <w:t>：</w:t>
      </w:r>
      <w:r w:rsidR="00872894">
        <w:rPr>
          <w:rFonts w:ascii="Simsun" w:eastAsia="宋体" w:hAnsi="Simsun" w:cs="宋体"/>
          <w:kern w:val="0"/>
          <w:szCs w:val="21"/>
        </w:rPr>
        <w:t>自动</w:t>
      </w:r>
      <w:r w:rsidR="00872894">
        <w:rPr>
          <w:rFonts w:ascii="Simsun" w:eastAsia="宋体" w:hAnsi="Simsun" w:cs="宋体" w:hint="eastAsia"/>
          <w:kern w:val="0"/>
          <w:szCs w:val="21"/>
        </w:rPr>
        <w:t>抄表</w:t>
      </w:r>
      <w:r w:rsidR="00872894">
        <w:rPr>
          <w:rFonts w:ascii="Simsun" w:eastAsia="宋体" w:hAnsi="Simsun" w:cs="宋体"/>
          <w:kern w:val="0"/>
          <w:szCs w:val="21"/>
        </w:rPr>
        <w:t>接口</w:t>
      </w:r>
      <w:r w:rsidR="00BF3D49">
        <w:rPr>
          <w:rFonts w:ascii="Simsun" w:eastAsia="宋体" w:hAnsi="Simsun" w:cs="宋体" w:hint="eastAsia"/>
          <w:kern w:val="0"/>
          <w:szCs w:val="21"/>
        </w:rPr>
        <w:t>设定</w:t>
      </w:r>
      <w:r w:rsidR="00872894">
        <w:rPr>
          <w:rFonts w:ascii="Simsun" w:eastAsia="宋体" w:hAnsi="Simsun" w:cs="宋体"/>
          <w:kern w:val="0"/>
          <w:szCs w:val="21"/>
        </w:rPr>
        <w:t>、手动抄表、批量抄表</w:t>
      </w:r>
      <w:r w:rsidR="00872894">
        <w:rPr>
          <w:rFonts w:ascii="Simsun" w:eastAsia="宋体" w:hAnsi="Simsun" w:cs="宋体" w:hint="eastAsia"/>
          <w:kern w:val="0"/>
          <w:szCs w:val="21"/>
        </w:rPr>
        <w:t>导入；</w:t>
      </w:r>
    </w:p>
    <w:p w:rsidR="00CC6F72" w:rsidRPr="000A7D21" w:rsidRDefault="001F2BAE" w:rsidP="00CC6F72">
      <w:pPr>
        <w:pStyle w:val="a7"/>
        <w:widowControl/>
        <w:numPr>
          <w:ilvl w:val="0"/>
          <w:numId w:val="5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/>
          <w:bCs/>
          <w:kern w:val="0"/>
          <w:szCs w:val="21"/>
        </w:rPr>
      </w:pPr>
      <w:r w:rsidRPr="000A7D21">
        <w:rPr>
          <w:rFonts w:ascii="Simsun" w:eastAsia="宋体" w:hAnsi="Simsun" w:cs="宋体"/>
          <w:b/>
          <w:bCs/>
          <w:kern w:val="0"/>
          <w:szCs w:val="21"/>
        </w:rPr>
        <w:t>报表管理：</w:t>
      </w:r>
    </w:p>
    <w:p w:rsidR="0095477F" w:rsidRPr="000A7D21" w:rsidRDefault="0095477F" w:rsidP="00F81409">
      <w:pPr>
        <w:pStyle w:val="a7"/>
        <w:widowControl/>
        <w:shd w:val="clear" w:color="auto" w:fill="FFFFFF"/>
        <w:spacing w:line="369" w:lineRule="atLeast"/>
        <w:ind w:left="360" w:firstLineChars="0" w:firstLine="0"/>
        <w:jc w:val="left"/>
        <w:rPr>
          <w:rFonts w:ascii="Simsun" w:eastAsia="宋体" w:hAnsi="Simsun" w:cs="宋体" w:hint="eastAsia"/>
          <w:kern w:val="0"/>
          <w:szCs w:val="21"/>
        </w:rPr>
      </w:pPr>
      <w:r w:rsidRPr="000A7D21">
        <w:rPr>
          <w:rFonts w:ascii="Simsun" w:eastAsia="宋体" w:hAnsi="Simsun" w:cs="宋体"/>
          <w:kern w:val="0"/>
          <w:szCs w:val="21"/>
        </w:rPr>
        <w:t xml:space="preserve">4.1 </w:t>
      </w:r>
      <w:r w:rsidR="00193DF7" w:rsidRPr="008916B4">
        <w:rPr>
          <w:rFonts w:ascii="Simsun" w:eastAsia="宋体" w:hAnsi="Simsun" w:cs="宋体" w:hint="eastAsia"/>
          <w:color w:val="FF0000"/>
          <w:kern w:val="0"/>
          <w:szCs w:val="21"/>
        </w:rPr>
        <w:t>常用报表</w:t>
      </w:r>
      <w:r w:rsidR="00193DF7" w:rsidRPr="008916B4">
        <w:rPr>
          <w:rFonts w:ascii="Simsun" w:eastAsia="宋体" w:hAnsi="Simsun" w:cs="宋体"/>
          <w:color w:val="FF0000"/>
          <w:kern w:val="0"/>
          <w:szCs w:val="21"/>
        </w:rPr>
        <w:t>模板</w:t>
      </w:r>
      <w:r w:rsidR="00193DF7" w:rsidRPr="008916B4">
        <w:rPr>
          <w:rFonts w:ascii="Simsun" w:eastAsia="宋体" w:hAnsi="Simsun" w:cs="宋体" w:hint="eastAsia"/>
          <w:color w:val="FF0000"/>
          <w:kern w:val="0"/>
          <w:szCs w:val="21"/>
        </w:rPr>
        <w:t>预置（根据</w:t>
      </w:r>
      <w:r w:rsidRPr="008916B4">
        <w:rPr>
          <w:rFonts w:ascii="Simsun" w:eastAsia="宋体" w:hAnsi="Simsun" w:cs="宋体"/>
          <w:color w:val="FF0000"/>
          <w:kern w:val="0"/>
          <w:szCs w:val="21"/>
        </w:rPr>
        <w:t>甲方要求汇总，再进行商定）</w:t>
      </w:r>
    </w:p>
    <w:p w:rsidR="00D12DA7" w:rsidRPr="000A7D21" w:rsidRDefault="0095477F" w:rsidP="00F81409">
      <w:pPr>
        <w:pStyle w:val="a7"/>
        <w:widowControl/>
        <w:shd w:val="clear" w:color="auto" w:fill="FFFFFF"/>
        <w:spacing w:line="369" w:lineRule="atLeast"/>
        <w:ind w:left="360" w:firstLineChars="0" w:firstLine="0"/>
        <w:jc w:val="left"/>
        <w:rPr>
          <w:rFonts w:ascii="Simsun" w:eastAsia="宋体" w:hAnsi="Simsun" w:cs="宋体" w:hint="eastAsia"/>
          <w:kern w:val="0"/>
          <w:szCs w:val="21"/>
        </w:rPr>
      </w:pPr>
      <w:r w:rsidRPr="000A7D21">
        <w:rPr>
          <w:rFonts w:ascii="Simsun" w:eastAsia="宋体" w:hAnsi="Simsun" w:cs="宋体" w:hint="eastAsia"/>
          <w:kern w:val="0"/>
          <w:szCs w:val="21"/>
        </w:rPr>
        <w:t>4</w:t>
      </w:r>
      <w:r w:rsidRPr="000A7D21">
        <w:rPr>
          <w:rFonts w:ascii="Simsun" w:eastAsia="宋体" w:hAnsi="Simsun" w:cs="宋体"/>
          <w:kern w:val="0"/>
          <w:szCs w:val="21"/>
        </w:rPr>
        <w:t xml:space="preserve">.2 </w:t>
      </w:r>
      <w:r w:rsidR="00193DF7" w:rsidRPr="000A7D21">
        <w:rPr>
          <w:rFonts w:ascii="Simsun" w:eastAsia="宋体" w:hAnsi="Simsun" w:cs="宋体"/>
          <w:kern w:val="0"/>
          <w:szCs w:val="21"/>
        </w:rPr>
        <w:t>自定义报表生成</w:t>
      </w:r>
      <w:bookmarkStart w:id="0" w:name="_GoBack"/>
      <w:bookmarkEnd w:id="0"/>
    </w:p>
    <w:p w:rsidR="001F4FFB" w:rsidRPr="000A7D21" w:rsidRDefault="001F4FFB" w:rsidP="00F81409">
      <w:pPr>
        <w:pStyle w:val="a7"/>
        <w:widowControl/>
        <w:shd w:val="clear" w:color="auto" w:fill="FFFFFF"/>
        <w:spacing w:line="369" w:lineRule="atLeast"/>
        <w:ind w:left="360" w:firstLineChars="0" w:firstLine="0"/>
        <w:jc w:val="left"/>
        <w:rPr>
          <w:rFonts w:ascii="Simsun" w:eastAsia="宋体" w:hAnsi="Simsun" w:cs="宋体" w:hint="eastAsia"/>
          <w:kern w:val="0"/>
          <w:szCs w:val="21"/>
        </w:rPr>
      </w:pPr>
    </w:p>
    <w:p w:rsidR="009275B1" w:rsidRPr="000A7D21" w:rsidRDefault="009275B1" w:rsidP="00CC6F72">
      <w:pPr>
        <w:pStyle w:val="a7"/>
        <w:widowControl/>
        <w:numPr>
          <w:ilvl w:val="0"/>
          <w:numId w:val="5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/>
          <w:bCs/>
          <w:kern w:val="0"/>
          <w:szCs w:val="21"/>
        </w:rPr>
      </w:pPr>
      <w:r w:rsidRPr="000A7D21">
        <w:rPr>
          <w:rFonts w:ascii="Simsun" w:eastAsia="宋体" w:hAnsi="Simsun" w:cs="宋体" w:hint="eastAsia"/>
          <w:b/>
          <w:bCs/>
          <w:kern w:val="0"/>
          <w:szCs w:val="21"/>
        </w:rPr>
        <w:t>财务</w:t>
      </w:r>
      <w:r w:rsidRPr="000A7D21">
        <w:rPr>
          <w:rFonts w:ascii="Simsun" w:eastAsia="宋体" w:hAnsi="Simsun" w:cs="宋体"/>
          <w:b/>
          <w:bCs/>
          <w:kern w:val="0"/>
          <w:szCs w:val="21"/>
        </w:rPr>
        <w:t>管理</w:t>
      </w:r>
    </w:p>
    <w:p w:rsidR="00D90D53" w:rsidRPr="00D90D53" w:rsidRDefault="0095477F" w:rsidP="00D90D53">
      <w:pPr>
        <w:pStyle w:val="a7"/>
        <w:widowControl/>
        <w:shd w:val="clear" w:color="auto" w:fill="FFFFFF"/>
        <w:spacing w:line="369" w:lineRule="atLeast"/>
        <w:ind w:leftChars="202" w:left="850" w:hangingChars="203" w:hanging="426"/>
        <w:jc w:val="left"/>
        <w:rPr>
          <w:rFonts w:ascii="Simsun" w:eastAsia="宋体" w:hAnsi="Simsun" w:cs="宋体" w:hint="eastAsia"/>
          <w:bCs/>
          <w:kern w:val="0"/>
          <w:szCs w:val="21"/>
        </w:rPr>
      </w:pPr>
      <w:r w:rsidRPr="000A7D21">
        <w:rPr>
          <w:rFonts w:ascii="Simsun" w:eastAsia="宋体" w:hAnsi="Simsun" w:cs="宋体" w:hint="eastAsia"/>
          <w:bCs/>
          <w:kern w:val="0"/>
          <w:szCs w:val="21"/>
        </w:rPr>
        <w:t>5</w:t>
      </w:r>
      <w:r w:rsidRPr="000A7D21">
        <w:rPr>
          <w:rFonts w:ascii="Simsun" w:eastAsia="宋体" w:hAnsi="Simsun" w:cs="宋体"/>
          <w:bCs/>
          <w:kern w:val="0"/>
          <w:szCs w:val="21"/>
        </w:rPr>
        <w:t xml:space="preserve">.1 </w:t>
      </w:r>
      <w:r w:rsidR="00763E2C" w:rsidRPr="00BF3D49">
        <w:rPr>
          <w:rFonts w:ascii="Simsun" w:eastAsia="宋体" w:hAnsi="Simsun" w:cs="宋体" w:hint="eastAsia"/>
          <w:bCs/>
          <w:kern w:val="0"/>
          <w:szCs w:val="21"/>
        </w:rPr>
        <w:t>凭证</w:t>
      </w:r>
      <w:r w:rsidR="0007472B" w:rsidRPr="00BF3D49">
        <w:rPr>
          <w:rFonts w:ascii="Simsun" w:eastAsia="宋体" w:hAnsi="Simsun" w:cs="宋体"/>
          <w:bCs/>
          <w:kern w:val="0"/>
          <w:szCs w:val="21"/>
        </w:rPr>
        <w:t>查询与管理</w:t>
      </w:r>
      <w:r w:rsidR="0007472B" w:rsidRPr="00BF3D49">
        <w:rPr>
          <w:rFonts w:ascii="Simsun" w:eastAsia="宋体" w:hAnsi="Simsun" w:cs="宋体" w:hint="eastAsia"/>
          <w:bCs/>
          <w:kern w:val="0"/>
          <w:szCs w:val="21"/>
        </w:rPr>
        <w:t>：查询</w:t>
      </w:r>
      <w:r w:rsidR="00763E2C" w:rsidRPr="00BF3D49">
        <w:rPr>
          <w:rFonts w:ascii="Simsun" w:eastAsia="宋体" w:hAnsi="Simsun" w:cs="宋体" w:hint="eastAsia"/>
          <w:bCs/>
          <w:kern w:val="0"/>
          <w:szCs w:val="21"/>
        </w:rPr>
        <w:t>凭证</w:t>
      </w:r>
      <w:r w:rsidR="002A777B">
        <w:rPr>
          <w:rFonts w:ascii="Simsun" w:eastAsia="宋体" w:hAnsi="Simsun" w:cs="宋体" w:hint="eastAsia"/>
          <w:bCs/>
          <w:kern w:val="0"/>
          <w:szCs w:val="21"/>
        </w:rPr>
        <w:t>（</w:t>
      </w:r>
      <w:r w:rsidR="00F92257">
        <w:rPr>
          <w:rFonts w:ascii="Simsun" w:eastAsia="宋体" w:hAnsi="Simsun" w:cs="宋体" w:hint="eastAsia"/>
          <w:bCs/>
          <w:kern w:val="0"/>
          <w:szCs w:val="21"/>
        </w:rPr>
        <w:t>凭证查询时可区分已确认与未确认到款</w:t>
      </w:r>
      <w:r w:rsidR="002A777B" w:rsidRPr="00BF3D49">
        <w:rPr>
          <w:rFonts w:ascii="Simsun" w:eastAsia="宋体" w:hAnsi="Simsun" w:cs="宋体" w:hint="eastAsia"/>
          <w:bCs/>
          <w:kern w:val="0"/>
          <w:szCs w:val="21"/>
        </w:rPr>
        <w:t>的记录</w:t>
      </w:r>
      <w:r w:rsidR="002A777B">
        <w:rPr>
          <w:rFonts w:ascii="Simsun" w:eastAsia="宋体" w:hAnsi="Simsun" w:cs="宋体" w:hint="eastAsia"/>
          <w:bCs/>
          <w:kern w:val="0"/>
          <w:szCs w:val="21"/>
        </w:rPr>
        <w:t>，</w:t>
      </w:r>
      <w:r w:rsidR="002A777B">
        <w:rPr>
          <w:rFonts w:ascii="Simsun" w:eastAsia="宋体" w:hAnsi="Simsun" w:cs="宋体"/>
          <w:bCs/>
          <w:kern w:val="0"/>
          <w:szCs w:val="21"/>
        </w:rPr>
        <w:t>默认显示已经</w:t>
      </w:r>
      <w:r w:rsidR="00F92257">
        <w:rPr>
          <w:rFonts w:ascii="Simsun" w:eastAsia="宋体" w:hAnsi="Simsun" w:cs="宋体" w:hint="eastAsia"/>
          <w:bCs/>
          <w:kern w:val="0"/>
          <w:szCs w:val="21"/>
        </w:rPr>
        <w:t>确认到款</w:t>
      </w:r>
      <w:r w:rsidR="002A777B">
        <w:rPr>
          <w:rFonts w:ascii="Simsun" w:eastAsia="宋体" w:hAnsi="Simsun" w:cs="宋体"/>
          <w:bCs/>
          <w:kern w:val="0"/>
          <w:szCs w:val="21"/>
        </w:rPr>
        <w:t>的凭证）</w:t>
      </w:r>
      <w:r w:rsidR="00763E2C" w:rsidRPr="00BF3D49">
        <w:rPr>
          <w:rFonts w:ascii="Simsun" w:eastAsia="宋体" w:hAnsi="Simsun" w:cs="宋体"/>
          <w:bCs/>
          <w:kern w:val="0"/>
          <w:szCs w:val="21"/>
        </w:rPr>
        <w:t>、</w:t>
      </w:r>
      <w:r w:rsidR="00F2294C">
        <w:rPr>
          <w:rFonts w:ascii="Simsun" w:eastAsia="宋体" w:hAnsi="Simsun" w:cs="宋体" w:hint="eastAsia"/>
          <w:bCs/>
          <w:kern w:val="0"/>
          <w:szCs w:val="21"/>
        </w:rPr>
        <w:t>日（</w:t>
      </w:r>
      <w:r w:rsidR="009724D0">
        <w:rPr>
          <w:rFonts w:ascii="Simsun" w:eastAsia="宋体" w:hAnsi="Simsun" w:cs="宋体" w:hint="eastAsia"/>
          <w:bCs/>
          <w:kern w:val="0"/>
          <w:szCs w:val="21"/>
        </w:rPr>
        <w:t>或</w:t>
      </w:r>
      <w:r w:rsidR="009724D0">
        <w:rPr>
          <w:rFonts w:ascii="Simsun" w:eastAsia="宋体" w:hAnsi="Simsun" w:cs="宋体"/>
          <w:bCs/>
          <w:kern w:val="0"/>
          <w:szCs w:val="21"/>
        </w:rPr>
        <w:t>指定</w:t>
      </w:r>
      <w:r w:rsidR="009724D0">
        <w:rPr>
          <w:rFonts w:ascii="Simsun" w:eastAsia="宋体" w:hAnsi="Simsun" w:cs="宋体" w:hint="eastAsia"/>
          <w:bCs/>
          <w:kern w:val="0"/>
          <w:szCs w:val="21"/>
        </w:rPr>
        <w:t>条件</w:t>
      </w:r>
      <w:r w:rsidR="009724D0">
        <w:rPr>
          <w:rFonts w:ascii="Simsun" w:eastAsia="宋体" w:hAnsi="Simsun" w:cs="宋体"/>
          <w:bCs/>
          <w:kern w:val="0"/>
          <w:szCs w:val="21"/>
        </w:rPr>
        <w:t>查询</w:t>
      </w:r>
      <w:r w:rsidR="00F2294C">
        <w:rPr>
          <w:rFonts w:ascii="Simsun" w:eastAsia="宋体" w:hAnsi="Simsun" w:cs="宋体"/>
          <w:bCs/>
          <w:kern w:val="0"/>
          <w:szCs w:val="21"/>
        </w:rPr>
        <w:t>）</w:t>
      </w:r>
      <w:r w:rsidR="0007472B" w:rsidRPr="00BF3D49">
        <w:rPr>
          <w:rFonts w:ascii="Simsun" w:eastAsia="宋体" w:hAnsi="Simsun" w:cs="宋体" w:hint="eastAsia"/>
          <w:bCs/>
          <w:kern w:val="0"/>
          <w:szCs w:val="21"/>
        </w:rPr>
        <w:t>凭证</w:t>
      </w:r>
      <w:r w:rsidR="0007472B" w:rsidRPr="00BF3D49">
        <w:rPr>
          <w:rFonts w:ascii="Simsun" w:eastAsia="宋体" w:hAnsi="Simsun" w:cs="宋体"/>
          <w:bCs/>
          <w:kern w:val="0"/>
          <w:szCs w:val="21"/>
        </w:rPr>
        <w:t>明细</w:t>
      </w:r>
      <w:r w:rsidR="009724D0">
        <w:rPr>
          <w:rFonts w:ascii="Simsun" w:eastAsia="宋体" w:hAnsi="Simsun" w:cs="宋体" w:hint="eastAsia"/>
          <w:bCs/>
          <w:kern w:val="0"/>
          <w:szCs w:val="21"/>
        </w:rPr>
        <w:t>（显示</w:t>
      </w:r>
      <w:r w:rsidR="009724D0">
        <w:rPr>
          <w:rFonts w:ascii="Simsun" w:eastAsia="宋体" w:hAnsi="Simsun" w:cs="宋体"/>
          <w:bCs/>
          <w:kern w:val="0"/>
          <w:szCs w:val="21"/>
        </w:rPr>
        <w:t>明显</w:t>
      </w:r>
      <w:r w:rsidR="009724D0">
        <w:rPr>
          <w:rFonts w:ascii="Simsun" w:eastAsia="宋体" w:hAnsi="Simsun" w:cs="宋体" w:hint="eastAsia"/>
          <w:bCs/>
          <w:kern w:val="0"/>
          <w:szCs w:val="21"/>
        </w:rPr>
        <w:t>时</w:t>
      </w:r>
      <w:r w:rsidR="009724D0">
        <w:rPr>
          <w:rFonts w:ascii="Simsun" w:eastAsia="宋体" w:hAnsi="Simsun" w:cs="宋体"/>
          <w:bCs/>
          <w:kern w:val="0"/>
          <w:szCs w:val="21"/>
        </w:rPr>
        <w:t>，底部</w:t>
      </w:r>
      <w:r w:rsidR="009724D0">
        <w:rPr>
          <w:rFonts w:ascii="Simsun" w:eastAsia="宋体" w:hAnsi="Simsun" w:cs="宋体"/>
          <w:bCs/>
          <w:kern w:val="0"/>
          <w:szCs w:val="21"/>
        </w:rPr>
        <w:lastRenderedPageBreak/>
        <w:t>要有汇总</w:t>
      </w:r>
      <w:r w:rsidR="009724D0">
        <w:rPr>
          <w:rFonts w:ascii="Simsun" w:eastAsia="宋体" w:hAnsi="Simsun" w:cs="宋体" w:hint="eastAsia"/>
          <w:bCs/>
          <w:kern w:val="0"/>
          <w:szCs w:val="21"/>
        </w:rPr>
        <w:t>笔</w:t>
      </w:r>
      <w:r w:rsidR="009724D0">
        <w:rPr>
          <w:rFonts w:ascii="Simsun" w:eastAsia="宋体" w:hAnsi="Simsun" w:cs="宋体"/>
          <w:bCs/>
          <w:kern w:val="0"/>
          <w:szCs w:val="21"/>
        </w:rPr>
        <w:t>数</w:t>
      </w:r>
      <w:r w:rsidR="009724D0">
        <w:rPr>
          <w:rFonts w:ascii="Simsun" w:eastAsia="宋体" w:hAnsi="Simsun" w:cs="宋体" w:hint="eastAsia"/>
          <w:bCs/>
          <w:kern w:val="0"/>
          <w:szCs w:val="21"/>
        </w:rPr>
        <w:t>与</w:t>
      </w:r>
      <w:r w:rsidR="009724D0">
        <w:rPr>
          <w:rFonts w:ascii="Simsun" w:eastAsia="宋体" w:hAnsi="Simsun" w:cs="宋体"/>
          <w:bCs/>
          <w:kern w:val="0"/>
          <w:szCs w:val="21"/>
        </w:rPr>
        <w:t>金额）</w:t>
      </w:r>
      <w:r w:rsidR="0007472B" w:rsidRPr="00BF3D49">
        <w:rPr>
          <w:rFonts w:ascii="Simsun" w:eastAsia="宋体" w:hAnsi="Simsun" w:cs="宋体"/>
          <w:bCs/>
          <w:kern w:val="0"/>
          <w:szCs w:val="21"/>
        </w:rPr>
        <w:t>、凭证</w:t>
      </w:r>
      <w:r w:rsidR="00763E2C" w:rsidRPr="00BF3D49">
        <w:rPr>
          <w:rFonts w:ascii="Simsun" w:eastAsia="宋体" w:hAnsi="Simsun" w:cs="宋体"/>
          <w:bCs/>
          <w:kern w:val="0"/>
          <w:szCs w:val="21"/>
        </w:rPr>
        <w:t>汇总</w:t>
      </w:r>
      <w:r w:rsidR="00F2294C">
        <w:rPr>
          <w:rFonts w:ascii="Simsun" w:eastAsia="宋体" w:hAnsi="Simsun" w:cs="宋体" w:hint="eastAsia"/>
          <w:bCs/>
          <w:kern w:val="0"/>
          <w:szCs w:val="21"/>
        </w:rPr>
        <w:t>（按时段</w:t>
      </w:r>
      <w:r w:rsidR="00F2294C">
        <w:rPr>
          <w:rFonts w:ascii="Simsun" w:eastAsia="宋体" w:hAnsi="Simsun" w:cs="宋体"/>
          <w:bCs/>
          <w:kern w:val="0"/>
          <w:szCs w:val="21"/>
        </w:rPr>
        <w:t>汇总、按付款类型汇总</w:t>
      </w:r>
      <w:r w:rsidR="009724D0">
        <w:rPr>
          <w:rFonts w:ascii="Simsun" w:eastAsia="宋体" w:hAnsi="Simsun" w:cs="宋体" w:hint="eastAsia"/>
          <w:bCs/>
          <w:kern w:val="0"/>
          <w:szCs w:val="21"/>
        </w:rPr>
        <w:t>或</w:t>
      </w:r>
      <w:r w:rsidR="009724D0">
        <w:rPr>
          <w:rFonts w:ascii="Simsun" w:eastAsia="宋体" w:hAnsi="Simsun" w:cs="宋体"/>
          <w:bCs/>
          <w:kern w:val="0"/>
          <w:szCs w:val="21"/>
        </w:rPr>
        <w:t>指定条件汇总</w:t>
      </w:r>
      <w:r w:rsidR="00F2294C">
        <w:rPr>
          <w:rFonts w:ascii="Simsun" w:eastAsia="宋体" w:hAnsi="Simsun" w:cs="宋体"/>
          <w:bCs/>
          <w:kern w:val="0"/>
          <w:szCs w:val="21"/>
        </w:rPr>
        <w:t>）</w:t>
      </w:r>
      <w:r w:rsidR="00D90D53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D90D53">
        <w:rPr>
          <w:rFonts w:ascii="Simsun" w:eastAsia="宋体" w:hAnsi="Simsun" w:cs="宋体"/>
          <w:bCs/>
          <w:kern w:val="0"/>
          <w:szCs w:val="21"/>
        </w:rPr>
        <w:t>凭证</w:t>
      </w:r>
      <w:r w:rsidR="00D90D53">
        <w:rPr>
          <w:rFonts w:ascii="Simsun" w:eastAsia="宋体" w:hAnsi="Simsun" w:cs="宋体" w:hint="eastAsia"/>
          <w:bCs/>
          <w:kern w:val="0"/>
          <w:szCs w:val="21"/>
        </w:rPr>
        <w:t>导出</w:t>
      </w:r>
      <w:r w:rsidR="00D90D53">
        <w:rPr>
          <w:rFonts w:ascii="Simsun" w:eastAsia="宋体" w:hAnsi="Simsun" w:cs="宋体"/>
          <w:bCs/>
          <w:kern w:val="0"/>
          <w:szCs w:val="21"/>
        </w:rPr>
        <w:t>（</w:t>
      </w:r>
      <w:r w:rsidR="00D90D53" w:rsidRPr="00B027BE">
        <w:rPr>
          <w:rFonts w:ascii="Simsun" w:eastAsia="宋体" w:hAnsi="Simsun" w:cs="宋体" w:hint="eastAsia"/>
          <w:bCs/>
          <w:color w:val="0070C0"/>
          <w:kern w:val="0"/>
          <w:szCs w:val="21"/>
        </w:rPr>
        <w:t>导出</w:t>
      </w:r>
      <w:r w:rsidR="00D90D53" w:rsidRPr="00B027BE">
        <w:rPr>
          <w:rFonts w:ascii="Simsun" w:eastAsia="宋体" w:hAnsi="Simsun" w:cs="宋体"/>
          <w:bCs/>
          <w:color w:val="0070C0"/>
          <w:kern w:val="0"/>
          <w:szCs w:val="21"/>
        </w:rPr>
        <w:t>成财务软件指定格式的</w:t>
      </w:r>
      <w:r w:rsidR="00D90D53" w:rsidRPr="00B027BE">
        <w:rPr>
          <w:rFonts w:ascii="Simsun" w:eastAsia="宋体" w:hAnsi="Simsun" w:cs="宋体"/>
          <w:bCs/>
          <w:color w:val="0070C0"/>
          <w:kern w:val="0"/>
          <w:szCs w:val="21"/>
        </w:rPr>
        <w:t>CSV</w:t>
      </w:r>
      <w:r w:rsidR="00D90D53" w:rsidRPr="00B027BE">
        <w:rPr>
          <w:rFonts w:ascii="Simsun" w:eastAsia="宋体" w:hAnsi="Simsun" w:cs="宋体"/>
          <w:bCs/>
          <w:color w:val="0070C0"/>
          <w:kern w:val="0"/>
          <w:szCs w:val="21"/>
        </w:rPr>
        <w:t>文件</w:t>
      </w:r>
      <w:r w:rsidR="00D90D53">
        <w:rPr>
          <w:rFonts w:ascii="Simsun" w:eastAsia="宋体" w:hAnsi="Simsun" w:cs="宋体"/>
          <w:bCs/>
          <w:kern w:val="0"/>
          <w:szCs w:val="21"/>
        </w:rPr>
        <w:t>，同时</w:t>
      </w:r>
      <w:r w:rsidR="00D90D53">
        <w:rPr>
          <w:rFonts w:ascii="Simsun" w:eastAsia="宋体" w:hAnsi="Simsun" w:cs="宋体" w:hint="eastAsia"/>
          <w:bCs/>
          <w:kern w:val="0"/>
          <w:szCs w:val="21"/>
        </w:rPr>
        <w:t>将已导出</w:t>
      </w:r>
      <w:r w:rsidR="00D90D53">
        <w:rPr>
          <w:rFonts w:ascii="Simsun" w:eastAsia="宋体" w:hAnsi="Simsun" w:cs="宋体"/>
          <w:bCs/>
          <w:kern w:val="0"/>
          <w:szCs w:val="21"/>
        </w:rPr>
        <w:t>的</w:t>
      </w:r>
      <w:r w:rsidR="00D90D53">
        <w:rPr>
          <w:rFonts w:ascii="Simsun" w:eastAsia="宋体" w:hAnsi="Simsun" w:cs="宋体" w:hint="eastAsia"/>
          <w:bCs/>
          <w:kern w:val="0"/>
          <w:szCs w:val="21"/>
        </w:rPr>
        <w:t>凭证</w:t>
      </w:r>
      <w:r w:rsidR="00D90D53">
        <w:rPr>
          <w:rFonts w:ascii="Simsun" w:eastAsia="宋体" w:hAnsi="Simsun" w:cs="宋体"/>
          <w:bCs/>
          <w:kern w:val="0"/>
          <w:szCs w:val="21"/>
        </w:rPr>
        <w:t>进行</w:t>
      </w:r>
      <w:r w:rsidR="00D90D53">
        <w:rPr>
          <w:rFonts w:ascii="Simsun" w:eastAsia="宋体" w:hAnsi="Simsun" w:cs="宋体" w:hint="eastAsia"/>
          <w:bCs/>
          <w:kern w:val="0"/>
          <w:szCs w:val="21"/>
        </w:rPr>
        <w:t>标记</w:t>
      </w:r>
      <w:r w:rsidR="00D90D53">
        <w:rPr>
          <w:rFonts w:ascii="Simsun" w:eastAsia="宋体" w:hAnsi="Simsun" w:cs="宋体"/>
          <w:bCs/>
          <w:kern w:val="0"/>
          <w:szCs w:val="21"/>
        </w:rPr>
        <w:t>为已</w:t>
      </w:r>
      <w:r w:rsidR="00D90D53">
        <w:rPr>
          <w:rFonts w:ascii="Simsun" w:eastAsia="宋体" w:hAnsi="Simsun" w:cs="宋体" w:hint="eastAsia"/>
          <w:bCs/>
          <w:kern w:val="0"/>
          <w:szCs w:val="21"/>
        </w:rPr>
        <w:t>导出</w:t>
      </w:r>
      <w:r w:rsidR="00D90D53">
        <w:rPr>
          <w:rFonts w:ascii="Simsun" w:eastAsia="宋体" w:hAnsi="Simsun" w:cs="宋体"/>
          <w:bCs/>
          <w:kern w:val="0"/>
          <w:szCs w:val="21"/>
        </w:rPr>
        <w:t>）</w:t>
      </w:r>
    </w:p>
    <w:p w:rsidR="00A01265" w:rsidRDefault="0095477F" w:rsidP="00DC08D1">
      <w:pPr>
        <w:pStyle w:val="a7"/>
        <w:widowControl/>
        <w:shd w:val="clear" w:color="auto" w:fill="FFFFFF"/>
        <w:spacing w:line="369" w:lineRule="atLeast"/>
        <w:ind w:leftChars="201" w:left="850" w:hangingChars="204" w:hanging="428"/>
        <w:jc w:val="left"/>
        <w:rPr>
          <w:rFonts w:ascii="Simsun" w:eastAsia="宋体" w:hAnsi="Simsun" w:cs="宋体"/>
          <w:bCs/>
          <w:kern w:val="0"/>
          <w:szCs w:val="21"/>
        </w:rPr>
      </w:pPr>
      <w:r w:rsidRPr="000A7D21">
        <w:rPr>
          <w:rFonts w:ascii="Simsun" w:eastAsia="宋体" w:hAnsi="Simsun" w:cs="宋体"/>
          <w:bCs/>
          <w:kern w:val="0"/>
          <w:szCs w:val="21"/>
        </w:rPr>
        <w:t xml:space="preserve">5.2 </w:t>
      </w:r>
      <w:r w:rsidR="00E92C8E">
        <w:rPr>
          <w:rFonts w:ascii="Simsun" w:eastAsia="宋体" w:hAnsi="Simsun" w:cs="宋体" w:hint="eastAsia"/>
          <w:bCs/>
          <w:kern w:val="0"/>
          <w:szCs w:val="21"/>
        </w:rPr>
        <w:t>到款</w:t>
      </w:r>
      <w:r w:rsidR="005B4B5F" w:rsidRPr="000A7D21">
        <w:rPr>
          <w:rFonts w:ascii="Simsun" w:eastAsia="宋体" w:hAnsi="Simsun" w:cs="宋体" w:hint="eastAsia"/>
          <w:bCs/>
          <w:kern w:val="0"/>
          <w:szCs w:val="21"/>
        </w:rPr>
        <w:t>确认</w:t>
      </w:r>
      <w:r w:rsidR="00FD0751" w:rsidRPr="000A7D21">
        <w:rPr>
          <w:rFonts w:ascii="Simsun" w:eastAsia="宋体" w:hAnsi="Simsun" w:cs="宋体" w:hint="eastAsia"/>
          <w:bCs/>
          <w:kern w:val="0"/>
          <w:szCs w:val="21"/>
        </w:rPr>
        <w:t>：</w:t>
      </w:r>
      <w:r w:rsidR="00761C88" w:rsidRPr="000A7D21">
        <w:rPr>
          <w:rFonts w:ascii="Simsun" w:eastAsia="宋体" w:hAnsi="Simsun" w:cs="宋体" w:hint="eastAsia"/>
          <w:bCs/>
          <w:kern w:val="0"/>
          <w:szCs w:val="21"/>
        </w:rPr>
        <w:t>录入银行凭证</w:t>
      </w:r>
      <w:r w:rsidR="00E92C8E">
        <w:rPr>
          <w:rFonts w:ascii="Simsun" w:eastAsia="宋体" w:hAnsi="Simsun" w:cs="宋体" w:hint="eastAsia"/>
          <w:bCs/>
          <w:kern w:val="0"/>
          <w:szCs w:val="21"/>
        </w:rPr>
        <w:t>（新建一个</w:t>
      </w:r>
      <w:r w:rsidR="00E92C8E">
        <w:rPr>
          <w:rFonts w:ascii="Simsun" w:eastAsia="宋体" w:hAnsi="Simsun" w:cs="宋体"/>
          <w:bCs/>
          <w:kern w:val="0"/>
          <w:szCs w:val="21"/>
        </w:rPr>
        <w:t>银行</w:t>
      </w:r>
      <w:r w:rsidR="00E92C8E">
        <w:rPr>
          <w:rFonts w:ascii="Simsun" w:eastAsia="宋体" w:hAnsi="Simsun" w:cs="宋体" w:hint="eastAsia"/>
          <w:bCs/>
          <w:kern w:val="0"/>
          <w:szCs w:val="21"/>
        </w:rPr>
        <w:t>入账</w:t>
      </w:r>
      <w:r w:rsidR="00E92C8E">
        <w:rPr>
          <w:rFonts w:ascii="Simsun" w:eastAsia="宋体" w:hAnsi="Simsun" w:cs="宋体"/>
          <w:bCs/>
          <w:kern w:val="0"/>
          <w:szCs w:val="21"/>
        </w:rPr>
        <w:t>凭证，记录</w:t>
      </w:r>
      <w:r w:rsidR="00A01265">
        <w:rPr>
          <w:rFonts w:ascii="Simsun" w:eastAsia="宋体" w:hAnsi="Simsun" w:cs="宋体" w:hint="eastAsia"/>
          <w:bCs/>
          <w:kern w:val="0"/>
          <w:szCs w:val="21"/>
        </w:rPr>
        <w:t>银行</w:t>
      </w:r>
      <w:r w:rsidR="00A01265">
        <w:rPr>
          <w:rFonts w:ascii="Simsun" w:eastAsia="宋体" w:hAnsi="Simsun" w:cs="宋体"/>
          <w:bCs/>
          <w:kern w:val="0"/>
          <w:szCs w:val="21"/>
        </w:rPr>
        <w:t>、</w:t>
      </w:r>
      <w:r w:rsidR="00E92C8E">
        <w:rPr>
          <w:rFonts w:ascii="Simsun" w:eastAsia="宋体" w:hAnsi="Simsun" w:cs="宋体"/>
          <w:bCs/>
          <w:kern w:val="0"/>
          <w:szCs w:val="21"/>
        </w:rPr>
        <w:t>凭证号</w:t>
      </w:r>
      <w:r w:rsidR="00E92C8E">
        <w:rPr>
          <w:rFonts w:ascii="Simsun" w:eastAsia="宋体" w:hAnsi="Simsun" w:cs="宋体" w:hint="eastAsia"/>
          <w:bCs/>
          <w:kern w:val="0"/>
          <w:szCs w:val="21"/>
        </w:rPr>
        <w:t>及</w:t>
      </w:r>
      <w:r w:rsidR="00E92C8E">
        <w:rPr>
          <w:rFonts w:ascii="Simsun" w:eastAsia="宋体" w:hAnsi="Simsun" w:cs="宋体"/>
          <w:bCs/>
          <w:kern w:val="0"/>
          <w:szCs w:val="21"/>
        </w:rPr>
        <w:t>流水号</w:t>
      </w:r>
      <w:r w:rsidR="00E92C8E">
        <w:rPr>
          <w:rFonts w:ascii="Simsun" w:eastAsia="宋体" w:hAnsi="Simsun" w:cs="宋体" w:hint="eastAsia"/>
          <w:bCs/>
          <w:kern w:val="0"/>
          <w:szCs w:val="21"/>
        </w:rPr>
        <w:t>，</w:t>
      </w:r>
      <w:r w:rsidR="00E92C8E">
        <w:rPr>
          <w:rFonts w:ascii="Simsun" w:eastAsia="宋体" w:hAnsi="Simsun" w:cs="宋体"/>
          <w:bCs/>
          <w:kern w:val="0"/>
          <w:szCs w:val="21"/>
        </w:rPr>
        <w:t>同时查询与该凭证相对应的缴款记录，进行标记</w:t>
      </w:r>
      <w:r w:rsidR="00E92C8E">
        <w:rPr>
          <w:rFonts w:ascii="Simsun" w:eastAsia="宋体" w:hAnsi="Simsun" w:cs="宋体" w:hint="eastAsia"/>
          <w:bCs/>
          <w:kern w:val="0"/>
          <w:szCs w:val="21"/>
        </w:rPr>
        <w:t>，</w:t>
      </w:r>
      <w:r w:rsidR="00E92C8E">
        <w:rPr>
          <w:rFonts w:ascii="Simsun" w:eastAsia="宋体" w:hAnsi="Simsun" w:cs="宋体"/>
          <w:bCs/>
          <w:kern w:val="0"/>
          <w:szCs w:val="21"/>
        </w:rPr>
        <w:t>完成</w:t>
      </w:r>
      <w:r w:rsidR="00E92C8E">
        <w:rPr>
          <w:rFonts w:ascii="Simsun" w:eastAsia="宋体" w:hAnsi="Simsun" w:cs="宋体" w:hint="eastAsia"/>
          <w:bCs/>
          <w:kern w:val="0"/>
          <w:szCs w:val="21"/>
        </w:rPr>
        <w:t>到款</w:t>
      </w:r>
      <w:r w:rsidR="00E92C8E">
        <w:rPr>
          <w:rFonts w:ascii="Simsun" w:eastAsia="宋体" w:hAnsi="Simsun" w:cs="宋体"/>
          <w:bCs/>
          <w:kern w:val="0"/>
          <w:szCs w:val="21"/>
        </w:rPr>
        <w:t>确认）</w:t>
      </w:r>
      <w:r w:rsidR="00761C88" w:rsidRPr="000A7D21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763E2C" w:rsidRPr="000A7D21">
        <w:rPr>
          <w:rFonts w:ascii="Simsun" w:eastAsia="宋体" w:hAnsi="Simsun" w:cs="宋体" w:hint="eastAsia"/>
          <w:bCs/>
          <w:kern w:val="0"/>
          <w:szCs w:val="21"/>
        </w:rPr>
        <w:t>款项</w:t>
      </w:r>
      <w:r w:rsidR="00763E2C" w:rsidRPr="000A7D21">
        <w:rPr>
          <w:rFonts w:ascii="Simsun" w:eastAsia="宋体" w:hAnsi="Simsun" w:cs="宋体"/>
          <w:bCs/>
          <w:kern w:val="0"/>
          <w:szCs w:val="21"/>
        </w:rPr>
        <w:t>核对</w:t>
      </w:r>
      <w:r w:rsidR="00763E2C" w:rsidRPr="000A7D21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AB691D" w:rsidRPr="000A7D21">
        <w:rPr>
          <w:rFonts w:ascii="Simsun" w:eastAsia="宋体" w:hAnsi="Simsun" w:cs="宋体" w:hint="eastAsia"/>
          <w:bCs/>
          <w:kern w:val="0"/>
          <w:szCs w:val="21"/>
        </w:rPr>
        <w:t>收（退</w:t>
      </w:r>
      <w:r w:rsidR="00AB691D" w:rsidRPr="000A7D21">
        <w:rPr>
          <w:rFonts w:ascii="Simsun" w:eastAsia="宋体" w:hAnsi="Simsun" w:cs="宋体"/>
          <w:bCs/>
          <w:kern w:val="0"/>
          <w:szCs w:val="21"/>
        </w:rPr>
        <w:t>）</w:t>
      </w:r>
      <w:r w:rsidR="00AB691D" w:rsidRPr="000A7D21">
        <w:rPr>
          <w:rFonts w:ascii="Simsun" w:eastAsia="宋体" w:hAnsi="Simsun" w:cs="宋体" w:hint="eastAsia"/>
          <w:bCs/>
          <w:kern w:val="0"/>
          <w:szCs w:val="21"/>
        </w:rPr>
        <w:t>款</w:t>
      </w:r>
      <w:r w:rsidRPr="000A7D21">
        <w:rPr>
          <w:rFonts w:ascii="Simsun" w:eastAsia="宋体" w:hAnsi="Simsun" w:cs="宋体"/>
          <w:bCs/>
          <w:kern w:val="0"/>
          <w:szCs w:val="21"/>
        </w:rPr>
        <w:t>确认</w:t>
      </w:r>
    </w:p>
    <w:p w:rsidR="0095477F" w:rsidRDefault="00A01265" w:rsidP="00C27F69">
      <w:pPr>
        <w:pStyle w:val="a7"/>
        <w:widowControl/>
        <w:shd w:val="clear" w:color="auto" w:fill="FFFFFF"/>
        <w:spacing w:line="369" w:lineRule="atLeast"/>
        <w:ind w:leftChars="451" w:left="947" w:firstLineChars="0" w:firstLine="0"/>
        <w:jc w:val="left"/>
        <w:rPr>
          <w:rFonts w:ascii="Simsun" w:eastAsia="宋体" w:hAnsi="Simsun" w:cs="宋体"/>
          <w:bCs/>
          <w:color w:val="0070C0"/>
          <w:kern w:val="0"/>
          <w:szCs w:val="21"/>
        </w:rPr>
      </w:pPr>
      <w:r w:rsidRPr="00A01265">
        <w:rPr>
          <w:rFonts w:ascii="Simsun" w:eastAsia="宋体" w:hAnsi="Simsun" w:cs="宋体" w:hint="eastAsia"/>
          <w:bCs/>
          <w:color w:val="0070C0"/>
          <w:kern w:val="0"/>
          <w:szCs w:val="21"/>
        </w:rPr>
        <w:t>同时</w:t>
      </w:r>
      <w:r w:rsidRPr="00A01265">
        <w:rPr>
          <w:rFonts w:ascii="Simsun" w:eastAsia="宋体" w:hAnsi="Simsun" w:cs="宋体"/>
          <w:bCs/>
          <w:color w:val="0070C0"/>
          <w:kern w:val="0"/>
          <w:szCs w:val="21"/>
        </w:rPr>
        <w:t>生成</w:t>
      </w:r>
      <w:r w:rsidRPr="00A01265">
        <w:rPr>
          <w:rFonts w:ascii="Simsun" w:eastAsia="宋体" w:hAnsi="Simsun" w:cs="宋体" w:hint="eastAsia"/>
          <w:bCs/>
          <w:color w:val="0070C0"/>
          <w:kern w:val="0"/>
          <w:szCs w:val="21"/>
        </w:rPr>
        <w:t>刷卡手续费、其他</w:t>
      </w:r>
      <w:r w:rsidRPr="00A01265">
        <w:rPr>
          <w:rFonts w:ascii="Simsun" w:eastAsia="宋体" w:hAnsi="Simsun" w:cs="宋体"/>
          <w:bCs/>
          <w:color w:val="0070C0"/>
          <w:kern w:val="0"/>
          <w:szCs w:val="21"/>
        </w:rPr>
        <w:t>类型手续费</w:t>
      </w:r>
      <w:r w:rsidRPr="00A01265">
        <w:rPr>
          <w:rFonts w:ascii="Simsun" w:eastAsia="宋体" w:hAnsi="Simsun" w:cs="宋体" w:hint="eastAsia"/>
          <w:bCs/>
          <w:color w:val="0070C0"/>
          <w:kern w:val="0"/>
          <w:szCs w:val="21"/>
        </w:rPr>
        <w:t>记录</w:t>
      </w:r>
      <w:r>
        <w:rPr>
          <w:rFonts w:ascii="Simsun" w:eastAsia="宋体" w:hAnsi="Simsun" w:cs="宋体" w:hint="eastAsia"/>
          <w:bCs/>
          <w:color w:val="0070C0"/>
          <w:kern w:val="0"/>
          <w:szCs w:val="21"/>
        </w:rPr>
        <w:t>（借贷</w:t>
      </w:r>
      <w:r>
        <w:rPr>
          <w:rFonts w:ascii="Simsun" w:eastAsia="宋体" w:hAnsi="Simsun" w:cs="宋体"/>
          <w:bCs/>
          <w:color w:val="0070C0"/>
          <w:kern w:val="0"/>
          <w:szCs w:val="21"/>
        </w:rPr>
        <w:t>方科目由财务确认）</w:t>
      </w:r>
      <w:r w:rsidRPr="00A01265">
        <w:rPr>
          <w:rFonts w:ascii="Simsun" w:eastAsia="宋体" w:hAnsi="Simsun" w:cs="宋体" w:hint="eastAsia"/>
          <w:bCs/>
          <w:color w:val="0070C0"/>
          <w:kern w:val="0"/>
          <w:szCs w:val="21"/>
        </w:rPr>
        <w:t>，按照每添加</w:t>
      </w:r>
      <w:r w:rsidRPr="00A01265">
        <w:rPr>
          <w:rFonts w:ascii="Simsun" w:eastAsia="宋体" w:hAnsi="Simsun" w:cs="宋体"/>
          <w:bCs/>
          <w:color w:val="0070C0"/>
          <w:kern w:val="0"/>
          <w:szCs w:val="21"/>
        </w:rPr>
        <w:t>一</w:t>
      </w:r>
      <w:r w:rsidRPr="00A01265">
        <w:rPr>
          <w:rFonts w:ascii="Simsun" w:eastAsia="宋体" w:hAnsi="Simsun" w:cs="宋体" w:hint="eastAsia"/>
          <w:bCs/>
          <w:color w:val="0070C0"/>
          <w:kern w:val="0"/>
          <w:szCs w:val="21"/>
        </w:rPr>
        <w:t>个</w:t>
      </w:r>
      <w:r w:rsidR="00CE6BE3" w:rsidRPr="00A01265">
        <w:rPr>
          <w:rFonts w:ascii="Simsun" w:eastAsia="宋体" w:hAnsi="Simsun" w:cs="宋体" w:hint="eastAsia"/>
          <w:bCs/>
          <w:color w:val="0070C0"/>
          <w:kern w:val="0"/>
          <w:szCs w:val="21"/>
        </w:rPr>
        <w:t>银行</w:t>
      </w:r>
      <w:r w:rsidRPr="00A01265">
        <w:rPr>
          <w:rFonts w:ascii="Simsun" w:eastAsia="宋体" w:hAnsi="Simsun" w:cs="宋体" w:hint="eastAsia"/>
          <w:bCs/>
          <w:color w:val="0070C0"/>
          <w:kern w:val="0"/>
          <w:szCs w:val="21"/>
        </w:rPr>
        <w:t>凭证</w:t>
      </w:r>
      <w:r w:rsidR="00CE6BE3" w:rsidRPr="00A01265">
        <w:rPr>
          <w:rFonts w:ascii="Simsun" w:eastAsia="宋体" w:hAnsi="Simsun" w:cs="宋体" w:hint="eastAsia"/>
          <w:bCs/>
          <w:color w:val="0070C0"/>
          <w:kern w:val="0"/>
          <w:szCs w:val="21"/>
        </w:rPr>
        <w:t>对应一个</w:t>
      </w:r>
      <w:r w:rsidRPr="00A01265">
        <w:rPr>
          <w:rFonts w:ascii="Simsun" w:eastAsia="宋体" w:hAnsi="Simsun" w:cs="宋体" w:hint="eastAsia"/>
          <w:bCs/>
          <w:color w:val="0070C0"/>
          <w:kern w:val="0"/>
          <w:szCs w:val="21"/>
        </w:rPr>
        <w:t>系统</w:t>
      </w:r>
      <w:r w:rsidRPr="00A01265">
        <w:rPr>
          <w:rFonts w:ascii="Simsun" w:eastAsia="宋体" w:hAnsi="Simsun" w:cs="宋体"/>
          <w:bCs/>
          <w:color w:val="0070C0"/>
          <w:kern w:val="0"/>
          <w:szCs w:val="21"/>
        </w:rPr>
        <w:t>财务</w:t>
      </w:r>
      <w:r w:rsidR="00CE6BE3" w:rsidRPr="00A01265">
        <w:rPr>
          <w:rFonts w:ascii="Simsun" w:eastAsia="宋体" w:hAnsi="Simsun" w:cs="宋体" w:hint="eastAsia"/>
          <w:bCs/>
          <w:color w:val="0070C0"/>
          <w:kern w:val="0"/>
          <w:szCs w:val="21"/>
        </w:rPr>
        <w:t>凭证</w:t>
      </w:r>
      <w:r w:rsidRPr="00A01265">
        <w:rPr>
          <w:rFonts w:ascii="Simsun" w:eastAsia="宋体" w:hAnsi="Simsun" w:cs="宋体" w:hint="eastAsia"/>
          <w:bCs/>
          <w:color w:val="0070C0"/>
          <w:kern w:val="0"/>
          <w:szCs w:val="21"/>
        </w:rPr>
        <w:t>，</w:t>
      </w:r>
      <w:r w:rsidRPr="00A01265">
        <w:rPr>
          <w:rFonts w:ascii="Simsun" w:eastAsia="宋体" w:hAnsi="Simsun" w:cs="宋体"/>
          <w:bCs/>
          <w:color w:val="0070C0"/>
          <w:kern w:val="0"/>
          <w:szCs w:val="21"/>
        </w:rPr>
        <w:t>收取</w:t>
      </w:r>
      <w:r w:rsidRPr="00A01265">
        <w:rPr>
          <w:rFonts w:ascii="Simsun" w:eastAsia="宋体" w:hAnsi="Simsun" w:cs="宋体" w:hint="eastAsia"/>
          <w:bCs/>
          <w:color w:val="0070C0"/>
          <w:kern w:val="0"/>
          <w:szCs w:val="21"/>
        </w:rPr>
        <w:t>款项</w:t>
      </w:r>
      <w:r w:rsidRPr="00A01265">
        <w:rPr>
          <w:rFonts w:ascii="Simsun" w:eastAsia="宋体" w:hAnsi="Simsun" w:cs="宋体"/>
          <w:bCs/>
          <w:color w:val="0070C0"/>
          <w:kern w:val="0"/>
          <w:szCs w:val="21"/>
        </w:rPr>
        <w:t>借贷科目，借方为银行科目、贷方为预交款</w:t>
      </w:r>
      <w:r w:rsidRPr="00A01265">
        <w:rPr>
          <w:rFonts w:ascii="Simsun" w:eastAsia="宋体" w:hAnsi="Simsun" w:cs="宋体" w:hint="eastAsia"/>
          <w:bCs/>
          <w:color w:val="0070C0"/>
          <w:kern w:val="0"/>
          <w:szCs w:val="21"/>
        </w:rPr>
        <w:t>科目</w:t>
      </w:r>
      <w:r w:rsidRPr="00A01265">
        <w:rPr>
          <w:rFonts w:ascii="Simsun" w:eastAsia="宋体" w:hAnsi="Simsun" w:cs="宋体"/>
          <w:bCs/>
          <w:color w:val="0070C0"/>
          <w:kern w:val="0"/>
          <w:szCs w:val="21"/>
        </w:rPr>
        <w:t>，具体科目号与统计汇总方法，需财务</w:t>
      </w:r>
      <w:r w:rsidRPr="00A01265">
        <w:rPr>
          <w:rFonts w:ascii="Simsun" w:eastAsia="宋体" w:hAnsi="Simsun" w:cs="宋体" w:hint="eastAsia"/>
          <w:bCs/>
          <w:color w:val="0070C0"/>
          <w:kern w:val="0"/>
          <w:szCs w:val="21"/>
        </w:rPr>
        <w:t>确认</w:t>
      </w:r>
    </w:p>
    <w:p w:rsidR="00C27F69" w:rsidRPr="00C27F69" w:rsidRDefault="00C27F69" w:rsidP="00C27F69">
      <w:pPr>
        <w:widowControl/>
        <w:shd w:val="clear" w:color="auto" w:fill="FFFFFF"/>
        <w:spacing w:line="369" w:lineRule="atLeast"/>
        <w:ind w:leftChars="203" w:left="850" w:hangingChars="202" w:hanging="424"/>
        <w:jc w:val="left"/>
        <w:rPr>
          <w:rFonts w:ascii="Simsun" w:eastAsia="宋体" w:hAnsi="Simsun" w:cs="宋体" w:hint="eastAsia"/>
          <w:bCs/>
          <w:color w:val="0070C0"/>
          <w:kern w:val="0"/>
          <w:szCs w:val="21"/>
        </w:rPr>
      </w:pPr>
      <w:r>
        <w:rPr>
          <w:rFonts w:ascii="Simsun" w:eastAsia="宋体" w:hAnsi="Simsun" w:cs="宋体"/>
          <w:bCs/>
          <w:color w:val="0070C0"/>
          <w:kern w:val="0"/>
          <w:szCs w:val="21"/>
        </w:rPr>
        <w:t xml:space="preserve">5.3 </w:t>
      </w:r>
      <w:r>
        <w:rPr>
          <w:rFonts w:ascii="Simsun" w:eastAsia="宋体" w:hAnsi="Simsun" w:cs="宋体" w:hint="eastAsia"/>
          <w:bCs/>
          <w:color w:val="0070C0"/>
          <w:kern w:val="0"/>
          <w:szCs w:val="21"/>
        </w:rPr>
        <w:t>应收</w:t>
      </w:r>
      <w:r>
        <w:rPr>
          <w:rFonts w:ascii="Simsun" w:eastAsia="宋体" w:hAnsi="Simsun" w:cs="宋体"/>
          <w:bCs/>
          <w:color w:val="0070C0"/>
          <w:kern w:val="0"/>
          <w:szCs w:val="21"/>
        </w:rPr>
        <w:t>账款凭证</w:t>
      </w:r>
      <w:r>
        <w:rPr>
          <w:rFonts w:ascii="Simsun" w:eastAsia="宋体" w:hAnsi="Simsun" w:cs="宋体" w:hint="eastAsia"/>
          <w:bCs/>
          <w:color w:val="0070C0"/>
          <w:kern w:val="0"/>
          <w:szCs w:val="21"/>
        </w:rPr>
        <w:t>生成</w:t>
      </w:r>
      <w:r>
        <w:rPr>
          <w:rFonts w:ascii="Simsun" w:eastAsia="宋体" w:hAnsi="Simsun" w:cs="宋体"/>
          <w:bCs/>
          <w:color w:val="0070C0"/>
          <w:kern w:val="0"/>
          <w:szCs w:val="21"/>
        </w:rPr>
        <w:t>，按照</w:t>
      </w:r>
      <w:r>
        <w:rPr>
          <w:rFonts w:ascii="Simsun" w:eastAsia="宋体" w:hAnsi="Simsun" w:cs="宋体" w:hint="eastAsia"/>
          <w:bCs/>
          <w:color w:val="0070C0"/>
          <w:kern w:val="0"/>
          <w:szCs w:val="21"/>
        </w:rPr>
        <w:t>当年</w:t>
      </w:r>
      <w:r>
        <w:rPr>
          <w:rFonts w:ascii="Simsun" w:eastAsia="宋体" w:hAnsi="Simsun" w:cs="宋体"/>
          <w:bCs/>
          <w:color w:val="0070C0"/>
          <w:kern w:val="0"/>
          <w:szCs w:val="21"/>
        </w:rPr>
        <w:t>采暖季</w:t>
      </w:r>
      <w:r>
        <w:rPr>
          <w:rFonts w:ascii="Simsun" w:eastAsia="宋体" w:hAnsi="Simsun" w:cs="宋体" w:hint="eastAsia"/>
          <w:bCs/>
          <w:color w:val="0070C0"/>
          <w:kern w:val="0"/>
          <w:szCs w:val="21"/>
        </w:rPr>
        <w:t>应收</w:t>
      </w:r>
      <w:r>
        <w:rPr>
          <w:rFonts w:ascii="Simsun" w:eastAsia="宋体" w:hAnsi="Simsun" w:cs="宋体"/>
          <w:bCs/>
          <w:color w:val="0070C0"/>
          <w:kern w:val="0"/>
          <w:szCs w:val="21"/>
        </w:rPr>
        <w:t>账款，将所有账款平均到</w:t>
      </w:r>
      <w:r>
        <w:rPr>
          <w:rFonts w:ascii="Simsun" w:eastAsia="宋体" w:hAnsi="Simsun" w:cs="宋体"/>
          <w:bCs/>
          <w:color w:val="0070C0"/>
          <w:kern w:val="0"/>
          <w:szCs w:val="21"/>
        </w:rPr>
        <w:t>5</w:t>
      </w:r>
      <w:r>
        <w:rPr>
          <w:rFonts w:ascii="Simsun" w:eastAsia="宋体" w:hAnsi="Simsun" w:cs="宋体"/>
          <w:bCs/>
          <w:color w:val="0070C0"/>
          <w:kern w:val="0"/>
          <w:szCs w:val="21"/>
        </w:rPr>
        <w:t>个月内，每个月生成应收账款凭证，</w:t>
      </w:r>
      <w:r>
        <w:rPr>
          <w:rFonts w:ascii="Simsun" w:eastAsia="宋体" w:hAnsi="Simsun" w:cs="宋体" w:hint="eastAsia"/>
          <w:bCs/>
          <w:color w:val="0070C0"/>
          <w:kern w:val="0"/>
          <w:szCs w:val="21"/>
        </w:rPr>
        <w:t>颗粒度</w:t>
      </w:r>
      <w:r>
        <w:rPr>
          <w:rFonts w:ascii="Simsun" w:eastAsia="宋体" w:hAnsi="Simsun" w:cs="宋体"/>
          <w:bCs/>
          <w:color w:val="0070C0"/>
          <w:kern w:val="0"/>
          <w:szCs w:val="21"/>
        </w:rPr>
        <w:t>为每栋楼为一个应收单位，具体借贷科目及统计方法有财务确认</w:t>
      </w:r>
    </w:p>
    <w:p w:rsidR="00BC0074" w:rsidRPr="000A7D21" w:rsidRDefault="0095477F" w:rsidP="00DC08D1">
      <w:pPr>
        <w:pStyle w:val="a7"/>
        <w:widowControl/>
        <w:shd w:val="clear" w:color="auto" w:fill="FFFFFF"/>
        <w:spacing w:line="369" w:lineRule="atLeast"/>
        <w:ind w:leftChars="201" w:left="850" w:hangingChars="204" w:hanging="428"/>
        <w:jc w:val="left"/>
        <w:rPr>
          <w:rFonts w:ascii="Simsun" w:eastAsia="宋体" w:hAnsi="Simsun" w:cs="宋体" w:hint="eastAsia"/>
          <w:bCs/>
          <w:kern w:val="0"/>
          <w:szCs w:val="21"/>
        </w:rPr>
      </w:pPr>
      <w:r w:rsidRPr="000A7D21">
        <w:rPr>
          <w:rFonts w:ascii="Simsun" w:eastAsia="宋体" w:hAnsi="Simsun" w:cs="宋体"/>
          <w:bCs/>
          <w:kern w:val="0"/>
          <w:szCs w:val="21"/>
        </w:rPr>
        <w:t xml:space="preserve">5.4 </w:t>
      </w:r>
      <w:r w:rsidR="00855FE9">
        <w:rPr>
          <w:rFonts w:ascii="Simsun" w:eastAsia="宋体" w:hAnsi="Simsun" w:cs="宋体" w:hint="eastAsia"/>
          <w:bCs/>
          <w:kern w:val="0"/>
          <w:szCs w:val="21"/>
        </w:rPr>
        <w:t>收据管理：收据</w:t>
      </w:r>
      <w:r w:rsidR="00855FE9">
        <w:rPr>
          <w:rFonts w:ascii="Simsun" w:eastAsia="宋体" w:hAnsi="Simsun" w:cs="宋体"/>
          <w:bCs/>
          <w:kern w:val="0"/>
          <w:szCs w:val="21"/>
        </w:rPr>
        <w:t>存根</w:t>
      </w:r>
      <w:r w:rsidR="00855FE9">
        <w:rPr>
          <w:rFonts w:ascii="Simsun" w:eastAsia="宋体" w:hAnsi="Simsun" w:cs="宋体" w:hint="eastAsia"/>
          <w:bCs/>
          <w:kern w:val="0"/>
          <w:szCs w:val="21"/>
        </w:rPr>
        <w:t>交回</w:t>
      </w:r>
      <w:r w:rsidR="00855FE9">
        <w:rPr>
          <w:rFonts w:ascii="Simsun" w:eastAsia="宋体" w:hAnsi="Simsun" w:cs="宋体"/>
          <w:bCs/>
          <w:kern w:val="0"/>
          <w:szCs w:val="21"/>
        </w:rPr>
        <w:t>确认、</w:t>
      </w:r>
      <w:r w:rsidR="00BC0074" w:rsidRPr="000A7D21">
        <w:rPr>
          <w:rFonts w:ascii="Simsun" w:eastAsia="宋体" w:hAnsi="Simsun" w:cs="宋体" w:hint="eastAsia"/>
          <w:bCs/>
          <w:kern w:val="0"/>
          <w:szCs w:val="21"/>
        </w:rPr>
        <w:t>收据</w:t>
      </w:r>
      <w:r w:rsidR="00855FE9">
        <w:rPr>
          <w:rFonts w:ascii="Simsun" w:eastAsia="宋体" w:hAnsi="Simsun" w:cs="宋体" w:hint="eastAsia"/>
          <w:bCs/>
          <w:kern w:val="0"/>
          <w:szCs w:val="21"/>
        </w:rPr>
        <w:t>（票根</w:t>
      </w:r>
      <w:r w:rsidR="00855FE9">
        <w:rPr>
          <w:rFonts w:ascii="Simsun" w:eastAsia="宋体" w:hAnsi="Simsun" w:cs="宋体"/>
          <w:bCs/>
          <w:kern w:val="0"/>
          <w:szCs w:val="21"/>
        </w:rPr>
        <w:t>）</w:t>
      </w:r>
      <w:r w:rsidR="00BC0074" w:rsidRPr="000A7D21">
        <w:rPr>
          <w:rFonts w:ascii="Simsun" w:eastAsia="宋体" w:hAnsi="Simsun" w:cs="宋体" w:hint="eastAsia"/>
          <w:bCs/>
          <w:kern w:val="0"/>
          <w:szCs w:val="21"/>
        </w:rPr>
        <w:t>核对、</w:t>
      </w:r>
      <w:r w:rsidR="00855FE9">
        <w:rPr>
          <w:rFonts w:ascii="Simsun" w:eastAsia="宋体" w:hAnsi="Simsun" w:cs="宋体" w:hint="eastAsia"/>
          <w:bCs/>
          <w:kern w:val="0"/>
          <w:szCs w:val="21"/>
        </w:rPr>
        <w:t>换票</w:t>
      </w:r>
      <w:r w:rsidR="00F92C34">
        <w:rPr>
          <w:rFonts w:ascii="Simsun" w:eastAsia="宋体" w:hAnsi="Simsun" w:cs="宋体" w:hint="eastAsia"/>
          <w:bCs/>
          <w:kern w:val="0"/>
          <w:szCs w:val="21"/>
        </w:rPr>
        <w:t>（作废</w:t>
      </w:r>
      <w:r w:rsidR="00F92C34">
        <w:rPr>
          <w:rFonts w:ascii="Simsun" w:eastAsia="宋体" w:hAnsi="Simsun" w:cs="宋体"/>
          <w:bCs/>
          <w:kern w:val="0"/>
          <w:szCs w:val="21"/>
        </w:rPr>
        <w:t>）</w:t>
      </w:r>
      <w:r w:rsidR="00855FE9">
        <w:rPr>
          <w:rFonts w:ascii="Simsun" w:eastAsia="宋体" w:hAnsi="Simsun" w:cs="宋体" w:hint="eastAsia"/>
          <w:bCs/>
          <w:kern w:val="0"/>
          <w:szCs w:val="21"/>
        </w:rPr>
        <w:t>记录</w:t>
      </w:r>
      <w:r w:rsidR="00855FE9">
        <w:rPr>
          <w:rFonts w:ascii="Simsun" w:eastAsia="宋体" w:hAnsi="Simsun" w:cs="宋体"/>
          <w:bCs/>
          <w:kern w:val="0"/>
          <w:szCs w:val="21"/>
        </w:rPr>
        <w:t>查询</w:t>
      </w:r>
    </w:p>
    <w:p w:rsidR="009275B1" w:rsidRPr="00B027BE" w:rsidRDefault="00BC0074" w:rsidP="00DC08D1">
      <w:pPr>
        <w:pStyle w:val="a7"/>
        <w:widowControl/>
        <w:shd w:val="clear" w:color="auto" w:fill="FFFFFF"/>
        <w:spacing w:line="369" w:lineRule="atLeast"/>
        <w:ind w:leftChars="201" w:left="850" w:hangingChars="204" w:hanging="428"/>
        <w:jc w:val="left"/>
        <w:rPr>
          <w:rFonts w:ascii="Simsun" w:eastAsia="宋体" w:hAnsi="Simsun" w:cs="宋体"/>
          <w:bCs/>
          <w:kern w:val="0"/>
          <w:szCs w:val="21"/>
        </w:rPr>
      </w:pPr>
      <w:r w:rsidRPr="000A7D21">
        <w:rPr>
          <w:rFonts w:ascii="Simsun" w:eastAsia="宋体" w:hAnsi="Simsun" w:cs="宋体" w:hint="eastAsia"/>
          <w:bCs/>
          <w:kern w:val="0"/>
          <w:szCs w:val="21"/>
        </w:rPr>
        <w:t xml:space="preserve">5.5 </w:t>
      </w:r>
      <w:r w:rsidR="00AE6E33" w:rsidRPr="00B027BE">
        <w:rPr>
          <w:rFonts w:ascii="Simsun" w:eastAsia="宋体" w:hAnsi="Simsun" w:cs="宋体" w:hint="eastAsia"/>
          <w:bCs/>
          <w:kern w:val="0"/>
          <w:szCs w:val="21"/>
        </w:rPr>
        <w:t>发票</w:t>
      </w:r>
      <w:r w:rsidR="00FF3F88" w:rsidRPr="00B027BE">
        <w:rPr>
          <w:rFonts w:ascii="Simsun" w:eastAsia="宋体" w:hAnsi="Simsun" w:cs="宋体" w:hint="eastAsia"/>
          <w:bCs/>
          <w:kern w:val="0"/>
          <w:szCs w:val="21"/>
        </w:rPr>
        <w:t>管理：</w:t>
      </w:r>
      <w:r w:rsidR="008B449F">
        <w:rPr>
          <w:rFonts w:ascii="Simsun" w:eastAsia="宋体" w:hAnsi="Simsun" w:cs="宋体" w:hint="eastAsia"/>
          <w:bCs/>
          <w:kern w:val="0"/>
          <w:szCs w:val="21"/>
        </w:rPr>
        <w:t>空白</w:t>
      </w:r>
      <w:r w:rsidR="001A07AA">
        <w:rPr>
          <w:rFonts w:ascii="Simsun" w:eastAsia="宋体" w:hAnsi="Simsun" w:cs="宋体"/>
          <w:bCs/>
          <w:kern w:val="0"/>
          <w:szCs w:val="21"/>
        </w:rPr>
        <w:t>发票</w:t>
      </w:r>
      <w:r w:rsidR="001A07AA">
        <w:rPr>
          <w:rFonts w:ascii="Simsun" w:eastAsia="宋体" w:hAnsi="Simsun" w:cs="宋体" w:hint="eastAsia"/>
          <w:bCs/>
          <w:kern w:val="0"/>
          <w:szCs w:val="21"/>
        </w:rPr>
        <w:t>入库</w:t>
      </w:r>
      <w:r w:rsidR="008B449F">
        <w:rPr>
          <w:rFonts w:ascii="Simsun" w:eastAsia="宋体" w:hAnsi="Simsun" w:cs="宋体"/>
          <w:bCs/>
          <w:kern w:val="0"/>
          <w:szCs w:val="21"/>
        </w:rPr>
        <w:t>、</w:t>
      </w:r>
      <w:r w:rsidR="001A07AA">
        <w:rPr>
          <w:rFonts w:ascii="Simsun" w:eastAsia="宋体" w:hAnsi="Simsun" w:cs="宋体" w:hint="eastAsia"/>
          <w:bCs/>
          <w:kern w:val="0"/>
          <w:szCs w:val="21"/>
        </w:rPr>
        <w:t>发票分发</w:t>
      </w:r>
      <w:r w:rsidR="001D1F98" w:rsidRPr="00B027BE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301534">
        <w:rPr>
          <w:rFonts w:ascii="Simsun" w:eastAsia="宋体" w:hAnsi="Simsun" w:cs="宋体" w:hint="eastAsia"/>
          <w:bCs/>
          <w:kern w:val="0"/>
          <w:szCs w:val="21"/>
        </w:rPr>
        <w:t>发票开票</w:t>
      </w:r>
      <w:r w:rsidR="00301534">
        <w:rPr>
          <w:rFonts w:ascii="Simsun" w:eastAsia="宋体" w:hAnsi="Simsun" w:cs="宋体"/>
          <w:bCs/>
          <w:kern w:val="0"/>
          <w:szCs w:val="21"/>
        </w:rPr>
        <w:t>记录查询、</w:t>
      </w:r>
      <w:r w:rsidR="00301534">
        <w:rPr>
          <w:rFonts w:ascii="Simsun" w:eastAsia="宋体" w:hAnsi="Simsun" w:cs="宋体" w:hint="eastAsia"/>
          <w:bCs/>
          <w:kern w:val="0"/>
          <w:szCs w:val="21"/>
        </w:rPr>
        <w:t>发票</w:t>
      </w:r>
      <w:r w:rsidR="00301534">
        <w:rPr>
          <w:rFonts w:ascii="Simsun" w:eastAsia="宋体" w:hAnsi="Simsun" w:cs="宋体"/>
          <w:bCs/>
          <w:kern w:val="0"/>
          <w:szCs w:val="21"/>
        </w:rPr>
        <w:t>使用情况查询、</w:t>
      </w:r>
      <w:r w:rsidR="00301534">
        <w:rPr>
          <w:rFonts w:ascii="Simsun" w:eastAsia="宋体" w:hAnsi="Simsun" w:cs="宋体" w:hint="eastAsia"/>
          <w:bCs/>
          <w:kern w:val="0"/>
          <w:szCs w:val="21"/>
        </w:rPr>
        <w:t>发票</w:t>
      </w:r>
      <w:r w:rsidR="00301534">
        <w:rPr>
          <w:rFonts w:ascii="Simsun" w:eastAsia="宋体" w:hAnsi="Simsun" w:cs="宋体"/>
          <w:bCs/>
          <w:kern w:val="0"/>
          <w:szCs w:val="21"/>
        </w:rPr>
        <w:t>丢失</w:t>
      </w:r>
      <w:r w:rsidR="00301534">
        <w:rPr>
          <w:rFonts w:ascii="Simsun" w:eastAsia="宋体" w:hAnsi="Simsun" w:cs="宋体" w:hint="eastAsia"/>
          <w:bCs/>
          <w:kern w:val="0"/>
          <w:szCs w:val="21"/>
        </w:rPr>
        <w:t>（作废</w:t>
      </w:r>
      <w:r w:rsidR="00301534">
        <w:rPr>
          <w:rFonts w:ascii="Simsun" w:eastAsia="宋体" w:hAnsi="Simsun" w:cs="宋体"/>
          <w:bCs/>
          <w:kern w:val="0"/>
          <w:szCs w:val="21"/>
        </w:rPr>
        <w:t>）</w:t>
      </w:r>
      <w:r w:rsidR="00301534">
        <w:rPr>
          <w:rFonts w:ascii="Simsun" w:eastAsia="宋体" w:hAnsi="Simsun" w:cs="宋体" w:hint="eastAsia"/>
          <w:bCs/>
          <w:kern w:val="0"/>
          <w:szCs w:val="21"/>
        </w:rPr>
        <w:t>确认</w:t>
      </w:r>
      <w:r w:rsidR="001D1F98" w:rsidRPr="00B027BE">
        <w:rPr>
          <w:rFonts w:ascii="Simsun" w:eastAsia="宋体" w:hAnsi="Simsun" w:cs="宋体" w:hint="eastAsia"/>
          <w:bCs/>
          <w:kern w:val="0"/>
          <w:szCs w:val="21"/>
        </w:rPr>
        <w:t>、</w:t>
      </w:r>
      <w:r w:rsidR="00DC3CD0">
        <w:rPr>
          <w:rFonts w:ascii="Simsun" w:eastAsia="宋体" w:hAnsi="Simsun" w:cs="宋体" w:hint="eastAsia"/>
          <w:bCs/>
          <w:kern w:val="0"/>
          <w:szCs w:val="21"/>
        </w:rPr>
        <w:t>换票</w:t>
      </w:r>
      <w:r w:rsidR="00DC3CD0">
        <w:rPr>
          <w:rFonts w:ascii="Simsun" w:eastAsia="宋体" w:hAnsi="Simsun" w:cs="宋体"/>
          <w:bCs/>
          <w:kern w:val="0"/>
          <w:szCs w:val="21"/>
        </w:rPr>
        <w:t>（</w:t>
      </w:r>
      <w:r w:rsidR="00DC3CD0">
        <w:rPr>
          <w:rFonts w:ascii="Simsun" w:eastAsia="宋体" w:hAnsi="Simsun" w:cs="宋体" w:hint="eastAsia"/>
          <w:bCs/>
          <w:kern w:val="0"/>
          <w:szCs w:val="21"/>
        </w:rPr>
        <w:t>重开</w:t>
      </w:r>
      <w:r w:rsidR="00DC3CD0">
        <w:rPr>
          <w:rFonts w:ascii="Simsun" w:eastAsia="宋体" w:hAnsi="Simsun" w:cs="宋体"/>
          <w:bCs/>
          <w:kern w:val="0"/>
          <w:szCs w:val="21"/>
        </w:rPr>
        <w:t>）</w:t>
      </w:r>
      <w:r w:rsidR="00DC3CD0">
        <w:rPr>
          <w:rFonts w:ascii="Simsun" w:eastAsia="宋体" w:hAnsi="Simsun" w:cs="宋体" w:hint="eastAsia"/>
          <w:bCs/>
          <w:kern w:val="0"/>
          <w:szCs w:val="21"/>
        </w:rPr>
        <w:t>记录</w:t>
      </w:r>
      <w:r w:rsidR="00DC3CD0">
        <w:rPr>
          <w:rFonts w:ascii="Simsun" w:eastAsia="宋体" w:hAnsi="Simsun" w:cs="宋体"/>
          <w:bCs/>
          <w:kern w:val="0"/>
          <w:szCs w:val="21"/>
        </w:rPr>
        <w:t>查询、</w:t>
      </w:r>
      <w:r w:rsidR="00301534">
        <w:rPr>
          <w:rFonts w:ascii="Simsun" w:eastAsia="宋体" w:hAnsi="Simsun" w:cs="宋体" w:hint="eastAsia"/>
          <w:bCs/>
          <w:kern w:val="0"/>
          <w:szCs w:val="21"/>
        </w:rPr>
        <w:t>票根</w:t>
      </w:r>
      <w:r w:rsidR="00301534">
        <w:rPr>
          <w:rFonts w:ascii="Simsun" w:eastAsia="宋体" w:hAnsi="Simsun" w:cs="宋体"/>
          <w:bCs/>
          <w:kern w:val="0"/>
          <w:szCs w:val="21"/>
        </w:rPr>
        <w:t>收取记录、</w:t>
      </w:r>
      <w:r w:rsidR="001D1F98" w:rsidRPr="00B027BE">
        <w:rPr>
          <w:rFonts w:ascii="Simsun" w:eastAsia="宋体" w:hAnsi="Simsun" w:cs="宋体" w:hint="eastAsia"/>
          <w:bCs/>
          <w:kern w:val="0"/>
          <w:szCs w:val="21"/>
        </w:rPr>
        <w:t>票根</w:t>
      </w:r>
      <w:r w:rsidR="00886E76" w:rsidRPr="000A7D21">
        <w:rPr>
          <w:rFonts w:ascii="Simsun" w:eastAsia="宋体" w:hAnsi="Simsun" w:cs="宋体" w:hint="eastAsia"/>
          <w:bCs/>
          <w:kern w:val="0"/>
          <w:szCs w:val="21"/>
        </w:rPr>
        <w:t>核对</w:t>
      </w:r>
      <w:r w:rsidR="00FF3F88" w:rsidRPr="00B027BE">
        <w:rPr>
          <w:rFonts w:ascii="Simsun" w:eastAsia="宋体" w:hAnsi="Simsun" w:cs="宋体" w:hint="eastAsia"/>
          <w:bCs/>
          <w:kern w:val="0"/>
          <w:szCs w:val="21"/>
        </w:rPr>
        <w:t>；</w:t>
      </w:r>
    </w:p>
    <w:p w:rsidR="009275B1" w:rsidRPr="000A7D21" w:rsidRDefault="009275B1" w:rsidP="009275B1">
      <w:pPr>
        <w:pStyle w:val="a7"/>
        <w:widowControl/>
        <w:shd w:val="clear" w:color="auto" w:fill="FFFFFF"/>
        <w:spacing w:line="369" w:lineRule="atLeast"/>
        <w:ind w:left="360" w:firstLineChars="0" w:firstLine="0"/>
        <w:jc w:val="left"/>
        <w:rPr>
          <w:rFonts w:ascii="Simsun" w:eastAsia="宋体" w:hAnsi="Simsun" w:cs="宋体" w:hint="eastAsia"/>
          <w:b/>
          <w:bCs/>
          <w:kern w:val="0"/>
          <w:szCs w:val="21"/>
        </w:rPr>
      </w:pPr>
    </w:p>
    <w:p w:rsidR="00CC6F72" w:rsidRPr="000A7D21" w:rsidRDefault="001F2BAE" w:rsidP="00CC6F72">
      <w:pPr>
        <w:pStyle w:val="a7"/>
        <w:widowControl/>
        <w:numPr>
          <w:ilvl w:val="0"/>
          <w:numId w:val="5"/>
        </w:numPr>
        <w:shd w:val="clear" w:color="auto" w:fill="FFFFFF"/>
        <w:spacing w:line="369" w:lineRule="atLeast"/>
        <w:ind w:firstLineChars="0"/>
        <w:jc w:val="left"/>
        <w:rPr>
          <w:rFonts w:ascii="Simsun" w:eastAsia="宋体" w:hAnsi="Simsun" w:cs="宋体" w:hint="eastAsia"/>
          <w:b/>
          <w:bCs/>
          <w:kern w:val="0"/>
          <w:szCs w:val="21"/>
        </w:rPr>
      </w:pPr>
      <w:r w:rsidRPr="000A7D21">
        <w:rPr>
          <w:rFonts w:ascii="Simsun" w:eastAsia="宋体" w:hAnsi="Simsun" w:cs="宋体"/>
          <w:b/>
          <w:bCs/>
          <w:kern w:val="0"/>
          <w:szCs w:val="21"/>
        </w:rPr>
        <w:t>基础管理：</w:t>
      </w:r>
    </w:p>
    <w:p w:rsidR="00E019A3" w:rsidRDefault="00B71331" w:rsidP="00E019A3">
      <w:pPr>
        <w:pStyle w:val="a7"/>
        <w:widowControl/>
        <w:shd w:val="clear" w:color="auto" w:fill="FFFFFF"/>
        <w:spacing w:line="369" w:lineRule="atLeast"/>
        <w:ind w:leftChars="202" w:left="850" w:hangingChars="203" w:hanging="426"/>
        <w:jc w:val="left"/>
        <w:rPr>
          <w:rFonts w:ascii="Simsun" w:eastAsia="宋体" w:hAnsi="Simsun" w:cs="宋体" w:hint="eastAsia"/>
          <w:kern w:val="0"/>
          <w:szCs w:val="21"/>
        </w:rPr>
      </w:pPr>
      <w:r w:rsidRPr="000A7D21">
        <w:rPr>
          <w:rFonts w:ascii="Simsun" w:eastAsia="宋体" w:hAnsi="Simsun" w:cs="宋体" w:hint="eastAsia"/>
          <w:kern w:val="0"/>
          <w:szCs w:val="21"/>
        </w:rPr>
        <w:t>6</w:t>
      </w:r>
      <w:r w:rsidRPr="000A7D21">
        <w:rPr>
          <w:rFonts w:ascii="Simsun" w:eastAsia="宋体" w:hAnsi="Simsun" w:cs="宋体"/>
          <w:kern w:val="0"/>
          <w:szCs w:val="21"/>
        </w:rPr>
        <w:t xml:space="preserve">.1 </w:t>
      </w:r>
      <w:r w:rsidR="00F81409" w:rsidRPr="000A7D21">
        <w:rPr>
          <w:rFonts w:ascii="Simsun" w:eastAsia="宋体" w:hAnsi="Simsun" w:cs="宋体" w:hint="eastAsia"/>
          <w:kern w:val="0"/>
          <w:szCs w:val="21"/>
        </w:rPr>
        <w:t>用户</w:t>
      </w:r>
      <w:r w:rsidR="00F81409" w:rsidRPr="000A7D21">
        <w:rPr>
          <w:rFonts w:ascii="Simsun" w:eastAsia="宋体" w:hAnsi="Simsun" w:cs="宋体"/>
          <w:kern w:val="0"/>
          <w:szCs w:val="21"/>
        </w:rPr>
        <w:t>与</w:t>
      </w:r>
      <w:r w:rsidR="001F2BAE" w:rsidRPr="000A7D21">
        <w:rPr>
          <w:rFonts w:ascii="Simsun" w:eastAsia="宋体" w:hAnsi="Simsun" w:cs="宋体"/>
          <w:kern w:val="0"/>
          <w:szCs w:val="21"/>
        </w:rPr>
        <w:t>权限管理</w:t>
      </w:r>
      <w:r w:rsidR="00E019A3">
        <w:rPr>
          <w:rFonts w:ascii="Simsun" w:eastAsia="宋体" w:hAnsi="Simsun" w:cs="宋体" w:hint="eastAsia"/>
          <w:kern w:val="0"/>
          <w:szCs w:val="21"/>
        </w:rPr>
        <w:t>：</w:t>
      </w:r>
      <w:r w:rsidR="00E019A3">
        <w:rPr>
          <w:rFonts w:ascii="Simsun" w:eastAsia="宋体" w:hAnsi="Simsun" w:cs="宋体"/>
          <w:kern w:val="0"/>
          <w:szCs w:val="21"/>
        </w:rPr>
        <w:t>添加</w:t>
      </w:r>
      <w:r w:rsidR="00E019A3">
        <w:rPr>
          <w:rFonts w:ascii="Simsun" w:eastAsia="宋体" w:hAnsi="Simsun" w:cs="宋体" w:hint="eastAsia"/>
          <w:kern w:val="0"/>
          <w:szCs w:val="21"/>
        </w:rPr>
        <w:t>（批量</w:t>
      </w:r>
      <w:r w:rsidR="00E019A3">
        <w:rPr>
          <w:rFonts w:ascii="Simsun" w:eastAsia="宋体" w:hAnsi="Simsun" w:cs="宋体"/>
          <w:kern w:val="0"/>
          <w:szCs w:val="21"/>
        </w:rPr>
        <w:t>）用户</w:t>
      </w:r>
      <w:r w:rsidR="00E019A3">
        <w:rPr>
          <w:rFonts w:ascii="Simsun" w:eastAsia="宋体" w:hAnsi="Simsun" w:cs="宋体" w:hint="eastAsia"/>
          <w:kern w:val="0"/>
          <w:szCs w:val="21"/>
        </w:rPr>
        <w:t>、</w:t>
      </w:r>
      <w:r w:rsidR="00E019A3">
        <w:rPr>
          <w:rFonts w:ascii="Simsun" w:eastAsia="宋体" w:hAnsi="Simsun" w:cs="宋体"/>
          <w:kern w:val="0"/>
          <w:szCs w:val="21"/>
        </w:rPr>
        <w:t>用户信息录入及修改、用户密码</w:t>
      </w:r>
      <w:r w:rsidR="00E019A3">
        <w:rPr>
          <w:rFonts w:ascii="Simsun" w:eastAsia="宋体" w:hAnsi="Simsun" w:cs="宋体" w:hint="eastAsia"/>
          <w:kern w:val="0"/>
          <w:szCs w:val="21"/>
        </w:rPr>
        <w:t>重置</w:t>
      </w:r>
      <w:r w:rsidR="00E019A3">
        <w:rPr>
          <w:rFonts w:ascii="Simsun" w:eastAsia="宋体" w:hAnsi="Simsun" w:cs="宋体"/>
          <w:kern w:val="0"/>
          <w:szCs w:val="21"/>
        </w:rPr>
        <w:t>、用户权限</w:t>
      </w:r>
      <w:r w:rsidR="00E019A3">
        <w:rPr>
          <w:rFonts w:ascii="Simsun" w:eastAsia="宋体" w:hAnsi="Simsun" w:cs="宋体" w:hint="eastAsia"/>
          <w:kern w:val="0"/>
          <w:szCs w:val="21"/>
        </w:rPr>
        <w:t>分配</w:t>
      </w:r>
      <w:r w:rsidR="00E019A3">
        <w:rPr>
          <w:rFonts w:ascii="Simsun" w:eastAsia="宋体" w:hAnsi="Simsun" w:cs="宋体"/>
          <w:kern w:val="0"/>
          <w:szCs w:val="21"/>
        </w:rPr>
        <w:t>与修改</w:t>
      </w:r>
      <w:r w:rsidR="00F030E0">
        <w:rPr>
          <w:rFonts w:ascii="Simsun" w:eastAsia="宋体" w:hAnsi="Simsun" w:cs="宋体" w:hint="eastAsia"/>
          <w:kern w:val="0"/>
          <w:szCs w:val="21"/>
        </w:rPr>
        <w:t>、</w:t>
      </w:r>
      <w:r w:rsidR="00F030E0">
        <w:rPr>
          <w:rFonts w:ascii="Simsun" w:eastAsia="宋体" w:hAnsi="Simsun" w:cs="宋体"/>
          <w:kern w:val="0"/>
          <w:szCs w:val="21"/>
        </w:rPr>
        <w:t>用户组管理</w:t>
      </w:r>
      <w:r w:rsidR="00E019A3">
        <w:rPr>
          <w:rFonts w:ascii="Simsun" w:eastAsia="宋体" w:hAnsi="Simsun" w:cs="宋体"/>
          <w:kern w:val="0"/>
          <w:szCs w:val="21"/>
        </w:rPr>
        <w:t>；</w:t>
      </w:r>
    </w:p>
    <w:p w:rsidR="00B71331" w:rsidRPr="000A7D21" w:rsidRDefault="00805DAD" w:rsidP="00023A6E">
      <w:pPr>
        <w:pStyle w:val="a7"/>
        <w:widowControl/>
        <w:shd w:val="clear" w:color="auto" w:fill="FFFFFF"/>
        <w:spacing w:line="369" w:lineRule="atLeast"/>
        <w:ind w:leftChars="400" w:left="840" w:firstLineChars="5" w:firstLine="10"/>
        <w:jc w:val="left"/>
        <w:rPr>
          <w:rFonts w:ascii="Simsun" w:eastAsia="宋体" w:hAnsi="Simsun" w:cs="宋体" w:hint="eastAsia"/>
          <w:kern w:val="0"/>
          <w:szCs w:val="21"/>
        </w:rPr>
      </w:pPr>
      <w:r w:rsidRPr="00805DAD">
        <w:rPr>
          <w:rFonts w:ascii="Simsun" w:eastAsia="宋体" w:hAnsi="Simsun" w:cs="宋体"/>
          <w:color w:val="FF0000"/>
          <w:kern w:val="0"/>
          <w:szCs w:val="21"/>
        </w:rPr>
        <w:t>用户权限按照客户要求进行分级，权限分离以需要进一步讨论</w:t>
      </w:r>
      <w:r w:rsidR="00023A6E">
        <w:rPr>
          <w:rFonts w:ascii="Simsun" w:eastAsia="宋体" w:hAnsi="Simsun" w:cs="宋体" w:hint="eastAsia"/>
          <w:color w:val="FF0000"/>
          <w:kern w:val="0"/>
          <w:szCs w:val="21"/>
        </w:rPr>
        <w:t>，</w:t>
      </w:r>
      <w:r w:rsidR="00023A6E">
        <w:rPr>
          <w:rFonts w:ascii="Simsun" w:eastAsia="宋体" w:hAnsi="Simsun" w:cs="宋体"/>
          <w:color w:val="FF0000"/>
          <w:kern w:val="0"/>
          <w:szCs w:val="21"/>
        </w:rPr>
        <w:t>同时可以考虑使用</w:t>
      </w:r>
      <w:r w:rsidR="00023A6E">
        <w:rPr>
          <w:rFonts w:ascii="Simsun" w:eastAsia="宋体" w:hAnsi="Simsun" w:cs="宋体"/>
          <w:color w:val="FF0000"/>
          <w:kern w:val="0"/>
          <w:szCs w:val="21"/>
        </w:rPr>
        <w:t>U</w:t>
      </w:r>
      <w:proofErr w:type="gramStart"/>
      <w:r w:rsidR="00023A6E">
        <w:rPr>
          <w:rFonts w:ascii="Simsun" w:eastAsia="宋体" w:hAnsi="Simsun" w:cs="宋体"/>
          <w:color w:val="FF0000"/>
          <w:kern w:val="0"/>
          <w:szCs w:val="21"/>
        </w:rPr>
        <w:t>盾</w:t>
      </w:r>
      <w:r w:rsidR="00023A6E">
        <w:rPr>
          <w:rFonts w:ascii="Simsun" w:eastAsia="宋体" w:hAnsi="Simsun" w:cs="宋体" w:hint="eastAsia"/>
          <w:color w:val="FF0000"/>
          <w:kern w:val="0"/>
          <w:szCs w:val="21"/>
        </w:rPr>
        <w:t>进行</w:t>
      </w:r>
      <w:proofErr w:type="gramEnd"/>
      <w:r w:rsidR="00023A6E">
        <w:rPr>
          <w:rFonts w:ascii="Simsun" w:eastAsia="宋体" w:hAnsi="Simsun" w:cs="宋体"/>
          <w:color w:val="FF0000"/>
          <w:kern w:val="0"/>
          <w:szCs w:val="21"/>
        </w:rPr>
        <w:t>登录认证；</w:t>
      </w:r>
    </w:p>
    <w:p w:rsidR="00B71331" w:rsidRPr="0032105F" w:rsidRDefault="00B71331" w:rsidP="0032105F">
      <w:pPr>
        <w:pStyle w:val="a7"/>
        <w:widowControl/>
        <w:shd w:val="clear" w:color="auto" w:fill="FFFFFF"/>
        <w:spacing w:line="369" w:lineRule="atLeast"/>
        <w:ind w:left="360" w:firstLineChars="0" w:firstLine="0"/>
        <w:jc w:val="left"/>
        <w:rPr>
          <w:rFonts w:ascii="Simsun" w:eastAsia="宋体" w:hAnsi="Simsun" w:cs="宋体" w:hint="eastAsia"/>
          <w:kern w:val="0"/>
          <w:szCs w:val="21"/>
        </w:rPr>
      </w:pPr>
      <w:r w:rsidRPr="000A7D21">
        <w:rPr>
          <w:rFonts w:ascii="Simsun" w:eastAsia="宋体" w:hAnsi="Simsun" w:cs="宋体"/>
          <w:kern w:val="0"/>
          <w:szCs w:val="21"/>
        </w:rPr>
        <w:t xml:space="preserve">6.2 </w:t>
      </w:r>
      <w:r w:rsidR="001F2BAE" w:rsidRPr="000A7D21">
        <w:rPr>
          <w:rFonts w:ascii="Simsun" w:eastAsia="宋体" w:hAnsi="Simsun" w:cs="宋体"/>
          <w:kern w:val="0"/>
          <w:szCs w:val="21"/>
        </w:rPr>
        <w:t>系统日志管理</w:t>
      </w:r>
      <w:r w:rsidR="00CE6F29">
        <w:rPr>
          <w:rFonts w:ascii="Simsun" w:eastAsia="宋体" w:hAnsi="Simsun" w:cs="宋体" w:hint="eastAsia"/>
          <w:kern w:val="0"/>
          <w:szCs w:val="21"/>
        </w:rPr>
        <w:t>：</w:t>
      </w:r>
      <w:r w:rsidR="00CE6F29">
        <w:rPr>
          <w:rFonts w:ascii="Simsun" w:eastAsia="宋体" w:hAnsi="Simsun" w:cs="宋体"/>
          <w:kern w:val="0"/>
          <w:szCs w:val="21"/>
        </w:rPr>
        <w:t>用户更改日志、系统</w:t>
      </w:r>
      <w:r w:rsidR="00CE6F29">
        <w:rPr>
          <w:rFonts w:ascii="Simsun" w:eastAsia="宋体" w:hAnsi="Simsun" w:cs="宋体" w:hint="eastAsia"/>
          <w:kern w:val="0"/>
          <w:szCs w:val="21"/>
        </w:rPr>
        <w:t>操作</w:t>
      </w:r>
      <w:r w:rsidR="00CE6F29">
        <w:rPr>
          <w:rFonts w:ascii="Simsun" w:eastAsia="宋体" w:hAnsi="Simsun" w:cs="宋体"/>
          <w:kern w:val="0"/>
          <w:szCs w:val="21"/>
        </w:rPr>
        <w:t>日志、以及其他自动生成的</w:t>
      </w:r>
      <w:r w:rsidR="00CE6F29">
        <w:rPr>
          <w:rFonts w:ascii="Simsun" w:eastAsia="宋体" w:hAnsi="Simsun" w:cs="宋体" w:hint="eastAsia"/>
          <w:kern w:val="0"/>
          <w:szCs w:val="21"/>
        </w:rPr>
        <w:t>业务日志</w:t>
      </w:r>
      <w:r w:rsidR="00CE6F29">
        <w:rPr>
          <w:rFonts w:ascii="Simsun" w:eastAsia="宋体" w:hAnsi="Simsun" w:cs="宋体"/>
          <w:kern w:val="0"/>
          <w:szCs w:val="21"/>
        </w:rPr>
        <w:t>管理；</w:t>
      </w:r>
    </w:p>
    <w:p w:rsidR="00B71331" w:rsidRPr="000A7D21" w:rsidRDefault="00B71331" w:rsidP="002D0196">
      <w:pPr>
        <w:pStyle w:val="a7"/>
        <w:widowControl/>
        <w:shd w:val="clear" w:color="auto" w:fill="FFFFFF"/>
        <w:spacing w:line="369" w:lineRule="atLeast"/>
        <w:ind w:left="360" w:firstLineChars="0" w:firstLine="0"/>
        <w:jc w:val="left"/>
        <w:rPr>
          <w:rFonts w:ascii="Simsun" w:eastAsia="宋体" w:hAnsi="Simsun" w:cs="宋体" w:hint="eastAsia"/>
          <w:kern w:val="0"/>
          <w:szCs w:val="21"/>
        </w:rPr>
      </w:pPr>
      <w:r w:rsidRPr="000A7D21">
        <w:rPr>
          <w:rFonts w:ascii="Simsun" w:eastAsia="宋体" w:hAnsi="Simsun" w:cs="宋体"/>
          <w:kern w:val="0"/>
          <w:szCs w:val="21"/>
        </w:rPr>
        <w:t xml:space="preserve">6.7 </w:t>
      </w:r>
      <w:r w:rsidR="00F81409" w:rsidRPr="000A7D21">
        <w:rPr>
          <w:rFonts w:ascii="Simsun" w:eastAsia="宋体" w:hAnsi="Simsun" w:cs="宋体" w:hint="eastAsia"/>
          <w:kern w:val="0"/>
          <w:szCs w:val="21"/>
        </w:rPr>
        <w:t>区域设置</w:t>
      </w:r>
      <w:r w:rsidR="00F81409" w:rsidRPr="000A7D21">
        <w:rPr>
          <w:rFonts w:ascii="Simsun" w:eastAsia="宋体" w:hAnsi="Simsun" w:cs="宋体"/>
          <w:kern w:val="0"/>
          <w:szCs w:val="21"/>
        </w:rPr>
        <w:t>与管理</w:t>
      </w:r>
      <w:r w:rsidR="00105850">
        <w:rPr>
          <w:rFonts w:ascii="Simsun" w:eastAsia="宋体" w:hAnsi="Simsun" w:cs="宋体" w:hint="eastAsia"/>
          <w:kern w:val="0"/>
          <w:szCs w:val="21"/>
        </w:rPr>
        <w:t>；</w:t>
      </w:r>
    </w:p>
    <w:p w:rsidR="00B174E6" w:rsidRDefault="00B71331" w:rsidP="00105850">
      <w:pPr>
        <w:pStyle w:val="a7"/>
        <w:widowControl/>
        <w:shd w:val="clear" w:color="auto" w:fill="FFFFFF"/>
        <w:spacing w:line="369" w:lineRule="atLeast"/>
        <w:ind w:left="360" w:firstLineChars="0" w:firstLine="0"/>
        <w:jc w:val="left"/>
        <w:rPr>
          <w:rFonts w:ascii="Simsun" w:eastAsia="宋体" w:hAnsi="Simsun" w:cs="宋体"/>
          <w:kern w:val="0"/>
          <w:szCs w:val="21"/>
        </w:rPr>
      </w:pPr>
      <w:r w:rsidRPr="000A7D21">
        <w:rPr>
          <w:rFonts w:ascii="Simsun" w:eastAsia="宋体" w:hAnsi="Simsun" w:cs="宋体" w:hint="eastAsia"/>
          <w:kern w:val="0"/>
          <w:szCs w:val="21"/>
        </w:rPr>
        <w:t>6</w:t>
      </w:r>
      <w:r w:rsidRPr="000A7D21">
        <w:rPr>
          <w:rFonts w:ascii="Simsun" w:eastAsia="宋体" w:hAnsi="Simsun" w:cs="宋体"/>
          <w:kern w:val="0"/>
          <w:szCs w:val="21"/>
        </w:rPr>
        <w:t xml:space="preserve">.8 </w:t>
      </w:r>
      <w:r w:rsidR="0032105F">
        <w:rPr>
          <w:rFonts w:ascii="Simsun" w:eastAsia="宋体" w:hAnsi="Simsun" w:cs="宋体"/>
          <w:kern w:val="0"/>
          <w:szCs w:val="21"/>
        </w:rPr>
        <w:t>数据</w:t>
      </w:r>
      <w:r w:rsidR="0032105F">
        <w:rPr>
          <w:rFonts w:ascii="Simsun" w:eastAsia="宋体" w:hAnsi="Simsun" w:cs="宋体" w:hint="eastAsia"/>
          <w:kern w:val="0"/>
          <w:szCs w:val="21"/>
        </w:rPr>
        <w:t>备份</w:t>
      </w:r>
      <w:r w:rsidR="0032105F">
        <w:rPr>
          <w:rFonts w:ascii="Simsun" w:eastAsia="宋体" w:hAnsi="Simsun" w:cs="宋体"/>
          <w:kern w:val="0"/>
          <w:szCs w:val="21"/>
        </w:rPr>
        <w:t>与</w:t>
      </w:r>
      <w:r w:rsidR="0032105F">
        <w:rPr>
          <w:rFonts w:ascii="Simsun" w:eastAsia="宋体" w:hAnsi="Simsun" w:cs="宋体" w:hint="eastAsia"/>
          <w:kern w:val="0"/>
          <w:szCs w:val="21"/>
        </w:rPr>
        <w:t>还原</w:t>
      </w:r>
      <w:r w:rsidR="0032105F">
        <w:rPr>
          <w:rFonts w:ascii="Simsun" w:eastAsia="宋体" w:hAnsi="Simsun" w:cs="宋体"/>
          <w:kern w:val="0"/>
          <w:szCs w:val="21"/>
        </w:rPr>
        <w:t>，数据库使用情况、系统使用情况监控</w:t>
      </w:r>
      <w:r w:rsidR="0032105F">
        <w:rPr>
          <w:rFonts w:ascii="Simsun" w:eastAsia="宋体" w:hAnsi="Simsun" w:cs="宋体" w:hint="eastAsia"/>
          <w:kern w:val="0"/>
          <w:szCs w:val="21"/>
        </w:rPr>
        <w:t>；</w:t>
      </w:r>
    </w:p>
    <w:p w:rsidR="00105850" w:rsidRPr="00105850" w:rsidRDefault="00105850" w:rsidP="00105850">
      <w:pPr>
        <w:pStyle w:val="a7"/>
        <w:widowControl/>
        <w:shd w:val="clear" w:color="auto" w:fill="FFFFFF"/>
        <w:spacing w:line="369" w:lineRule="atLeast"/>
        <w:ind w:left="360" w:firstLineChars="0" w:firstLine="0"/>
        <w:jc w:val="left"/>
        <w:rPr>
          <w:ins w:id="1" w:author="user" w:date="2013-07-25T16:06:00Z"/>
          <w:rFonts w:ascii="Simsun" w:eastAsia="宋体" w:hAnsi="Simsun" w:cs="宋体" w:hint="eastAsia"/>
          <w:kern w:val="0"/>
          <w:szCs w:val="21"/>
        </w:rPr>
      </w:pPr>
    </w:p>
    <w:p w:rsidR="00B174E6" w:rsidRPr="00EB7032" w:rsidRDefault="00105850" w:rsidP="00105850">
      <w:pPr>
        <w:rPr>
          <w:rFonts w:ascii="Simsun" w:eastAsia="宋体" w:hAnsi="Simsun" w:cs="宋体" w:hint="eastAsia"/>
          <w:b/>
          <w:bCs/>
          <w:kern w:val="0"/>
          <w:szCs w:val="21"/>
        </w:rPr>
      </w:pPr>
      <w:r w:rsidRPr="00EB7032">
        <w:rPr>
          <w:rFonts w:ascii="Simsun" w:eastAsia="宋体" w:hAnsi="Simsun" w:cs="宋体"/>
          <w:b/>
          <w:bCs/>
          <w:kern w:val="0"/>
          <w:szCs w:val="21"/>
        </w:rPr>
        <w:t>7</w:t>
      </w:r>
      <w:r w:rsidRPr="00EB7032">
        <w:rPr>
          <w:rFonts w:ascii="Simsun" w:eastAsia="宋体" w:hAnsi="Simsun" w:cs="宋体"/>
          <w:b/>
          <w:bCs/>
          <w:kern w:val="0"/>
          <w:szCs w:val="21"/>
        </w:rPr>
        <w:t>、系统初始化：</w:t>
      </w:r>
      <w:r w:rsidR="00B174E6" w:rsidRPr="00EB7032">
        <w:rPr>
          <w:rFonts w:ascii="Simsun" w:eastAsia="宋体" w:hAnsi="Simsun" w:cs="宋体" w:hint="eastAsia"/>
          <w:b/>
          <w:bCs/>
          <w:kern w:val="0"/>
          <w:szCs w:val="21"/>
        </w:rPr>
        <w:t>历史数据处理</w:t>
      </w:r>
      <w:r w:rsidR="00EB7032">
        <w:rPr>
          <w:rFonts w:ascii="Simsun" w:eastAsia="宋体" w:hAnsi="Simsun" w:cs="宋体" w:hint="eastAsia"/>
          <w:b/>
          <w:bCs/>
          <w:kern w:val="0"/>
          <w:szCs w:val="21"/>
        </w:rPr>
        <w:t>，</w:t>
      </w:r>
      <w:r w:rsidR="00EB7032">
        <w:rPr>
          <w:rFonts w:ascii="Simsun" w:eastAsia="宋体" w:hAnsi="Simsun" w:cs="宋体"/>
          <w:b/>
          <w:bCs/>
          <w:kern w:val="0"/>
          <w:szCs w:val="21"/>
        </w:rPr>
        <w:t>包括</w:t>
      </w:r>
      <w:r w:rsidR="00EB7032">
        <w:rPr>
          <w:rFonts w:ascii="Simsun" w:eastAsia="宋体" w:hAnsi="Simsun" w:cs="宋体" w:hint="eastAsia"/>
          <w:b/>
          <w:bCs/>
          <w:kern w:val="0"/>
          <w:szCs w:val="21"/>
        </w:rPr>
        <w:t>历史</w:t>
      </w:r>
      <w:r w:rsidR="00EB7032">
        <w:rPr>
          <w:rFonts w:ascii="Simsun" w:eastAsia="宋体" w:hAnsi="Simsun" w:cs="宋体"/>
          <w:b/>
          <w:bCs/>
          <w:kern w:val="0"/>
          <w:szCs w:val="21"/>
        </w:rPr>
        <w:t>数据导入，历史</w:t>
      </w:r>
      <w:r w:rsidR="00EB7032">
        <w:rPr>
          <w:rFonts w:ascii="Simsun" w:eastAsia="宋体" w:hAnsi="Simsun" w:cs="宋体" w:hint="eastAsia"/>
          <w:b/>
          <w:bCs/>
          <w:kern w:val="0"/>
          <w:szCs w:val="21"/>
        </w:rPr>
        <w:t>帐期</w:t>
      </w:r>
      <w:r w:rsidR="00EB7032">
        <w:rPr>
          <w:rFonts w:ascii="Simsun" w:eastAsia="宋体" w:hAnsi="Simsun" w:cs="宋体"/>
          <w:b/>
          <w:bCs/>
          <w:kern w:val="0"/>
          <w:szCs w:val="21"/>
        </w:rPr>
        <w:t>生成</w:t>
      </w:r>
      <w:r w:rsidR="00E2089C">
        <w:rPr>
          <w:rFonts w:ascii="Simsun" w:eastAsia="宋体" w:hAnsi="Simsun" w:cs="宋体" w:hint="eastAsia"/>
          <w:b/>
          <w:bCs/>
          <w:kern w:val="0"/>
          <w:szCs w:val="21"/>
        </w:rPr>
        <w:t>等</w:t>
      </w:r>
      <w:r w:rsidR="00E2089C">
        <w:rPr>
          <w:rFonts w:ascii="Simsun" w:eastAsia="宋体" w:hAnsi="Simsun" w:cs="宋体"/>
          <w:b/>
          <w:bCs/>
          <w:kern w:val="0"/>
          <w:szCs w:val="21"/>
        </w:rPr>
        <w:t>初始化处理。</w:t>
      </w:r>
    </w:p>
    <w:sectPr w:rsidR="00B174E6" w:rsidRPr="00EB7032" w:rsidSect="001D7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EF2" w:rsidRDefault="00B15EF2" w:rsidP="00C5297E">
      <w:r>
        <w:separator/>
      </w:r>
    </w:p>
  </w:endnote>
  <w:endnote w:type="continuationSeparator" w:id="0">
    <w:p w:rsidR="00B15EF2" w:rsidRDefault="00B15EF2" w:rsidP="00C52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EF2" w:rsidRDefault="00B15EF2" w:rsidP="00C5297E">
      <w:r>
        <w:separator/>
      </w:r>
    </w:p>
  </w:footnote>
  <w:footnote w:type="continuationSeparator" w:id="0">
    <w:p w:rsidR="00B15EF2" w:rsidRDefault="00B15EF2" w:rsidP="00C52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06475"/>
    <w:multiLevelType w:val="multilevel"/>
    <w:tmpl w:val="53C87A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1D4E7608"/>
    <w:multiLevelType w:val="multilevel"/>
    <w:tmpl w:val="53C87A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22A66578"/>
    <w:multiLevelType w:val="hybridMultilevel"/>
    <w:tmpl w:val="6AA2615C"/>
    <w:lvl w:ilvl="0" w:tplc="717C12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EB1A04"/>
    <w:multiLevelType w:val="hybridMultilevel"/>
    <w:tmpl w:val="60E81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C0163C"/>
    <w:multiLevelType w:val="hybridMultilevel"/>
    <w:tmpl w:val="C138FB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860CF2"/>
    <w:multiLevelType w:val="hybridMultilevel"/>
    <w:tmpl w:val="C3C4F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CF72D9"/>
    <w:multiLevelType w:val="multilevel"/>
    <w:tmpl w:val="DA9057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4C983084"/>
    <w:multiLevelType w:val="hybridMultilevel"/>
    <w:tmpl w:val="C994C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7056B3"/>
    <w:multiLevelType w:val="hybridMultilevel"/>
    <w:tmpl w:val="1E98F768"/>
    <w:lvl w:ilvl="0" w:tplc="7BDABE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9021C1"/>
    <w:multiLevelType w:val="hybridMultilevel"/>
    <w:tmpl w:val="CA78ED98"/>
    <w:lvl w:ilvl="0" w:tplc="F51E46D4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0">
    <w:nsid w:val="59CF1724"/>
    <w:multiLevelType w:val="multilevel"/>
    <w:tmpl w:val="DA9057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67881A9C"/>
    <w:multiLevelType w:val="hybridMultilevel"/>
    <w:tmpl w:val="13FE44F0"/>
    <w:lvl w:ilvl="0" w:tplc="91EC7FC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9"/>
  </w:num>
  <w:num w:numId="7">
    <w:abstractNumId w:val="0"/>
  </w:num>
  <w:num w:numId="8">
    <w:abstractNumId w:val="1"/>
  </w:num>
  <w:num w:numId="9">
    <w:abstractNumId w:val="10"/>
  </w:num>
  <w:num w:numId="10">
    <w:abstractNumId w:val="6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297E"/>
    <w:rsid w:val="000126F9"/>
    <w:rsid w:val="00023A6E"/>
    <w:rsid w:val="000335D2"/>
    <w:rsid w:val="000337F7"/>
    <w:rsid w:val="00060437"/>
    <w:rsid w:val="00060B5C"/>
    <w:rsid w:val="0007472B"/>
    <w:rsid w:val="000A6C1D"/>
    <w:rsid w:val="000A7D21"/>
    <w:rsid w:val="000B135D"/>
    <w:rsid w:val="000B13F8"/>
    <w:rsid w:val="000E1B70"/>
    <w:rsid w:val="000E2C42"/>
    <w:rsid w:val="00105850"/>
    <w:rsid w:val="0011533D"/>
    <w:rsid w:val="00117CAA"/>
    <w:rsid w:val="00166876"/>
    <w:rsid w:val="00172668"/>
    <w:rsid w:val="00193DF7"/>
    <w:rsid w:val="001A07AA"/>
    <w:rsid w:val="001B5389"/>
    <w:rsid w:val="001D1F98"/>
    <w:rsid w:val="001D776C"/>
    <w:rsid w:val="001F2734"/>
    <w:rsid w:val="001F2BAE"/>
    <w:rsid w:val="001F4538"/>
    <w:rsid w:val="001F4FFB"/>
    <w:rsid w:val="001F6876"/>
    <w:rsid w:val="00202872"/>
    <w:rsid w:val="00225F28"/>
    <w:rsid w:val="00251656"/>
    <w:rsid w:val="00267042"/>
    <w:rsid w:val="00281BB2"/>
    <w:rsid w:val="00295393"/>
    <w:rsid w:val="002A2E50"/>
    <w:rsid w:val="002A777B"/>
    <w:rsid w:val="002C15D0"/>
    <w:rsid w:val="002C4441"/>
    <w:rsid w:val="002C4F32"/>
    <w:rsid w:val="002C6C79"/>
    <w:rsid w:val="002D0196"/>
    <w:rsid w:val="002D5352"/>
    <w:rsid w:val="002E6343"/>
    <w:rsid w:val="002E7CF9"/>
    <w:rsid w:val="00301534"/>
    <w:rsid w:val="0030571B"/>
    <w:rsid w:val="0032105F"/>
    <w:rsid w:val="00326AD7"/>
    <w:rsid w:val="003408B8"/>
    <w:rsid w:val="00343A37"/>
    <w:rsid w:val="00344376"/>
    <w:rsid w:val="0035218C"/>
    <w:rsid w:val="0037174E"/>
    <w:rsid w:val="003854E7"/>
    <w:rsid w:val="00391CAC"/>
    <w:rsid w:val="003A7049"/>
    <w:rsid w:val="003C2CC5"/>
    <w:rsid w:val="003C542E"/>
    <w:rsid w:val="003D26BA"/>
    <w:rsid w:val="003E714E"/>
    <w:rsid w:val="003F112B"/>
    <w:rsid w:val="00403650"/>
    <w:rsid w:val="004323D7"/>
    <w:rsid w:val="00445394"/>
    <w:rsid w:val="004455E6"/>
    <w:rsid w:val="004507BC"/>
    <w:rsid w:val="004648FB"/>
    <w:rsid w:val="00465E0C"/>
    <w:rsid w:val="0046699C"/>
    <w:rsid w:val="00492F29"/>
    <w:rsid w:val="004C6C38"/>
    <w:rsid w:val="00504D34"/>
    <w:rsid w:val="00526619"/>
    <w:rsid w:val="00563E00"/>
    <w:rsid w:val="00567BCB"/>
    <w:rsid w:val="00572963"/>
    <w:rsid w:val="00581183"/>
    <w:rsid w:val="005A000A"/>
    <w:rsid w:val="005A19C6"/>
    <w:rsid w:val="005B4B5F"/>
    <w:rsid w:val="005D3AFA"/>
    <w:rsid w:val="005D4913"/>
    <w:rsid w:val="005E0357"/>
    <w:rsid w:val="005E71F1"/>
    <w:rsid w:val="006053BE"/>
    <w:rsid w:val="00607212"/>
    <w:rsid w:val="00610736"/>
    <w:rsid w:val="00632EA6"/>
    <w:rsid w:val="00633AEB"/>
    <w:rsid w:val="00635792"/>
    <w:rsid w:val="00651588"/>
    <w:rsid w:val="00675F82"/>
    <w:rsid w:val="00681FC0"/>
    <w:rsid w:val="00697EFF"/>
    <w:rsid w:val="006C3A68"/>
    <w:rsid w:val="006D4B39"/>
    <w:rsid w:val="00760017"/>
    <w:rsid w:val="00761C88"/>
    <w:rsid w:val="00763E2C"/>
    <w:rsid w:val="0077499F"/>
    <w:rsid w:val="00774AF2"/>
    <w:rsid w:val="00783D01"/>
    <w:rsid w:val="0078531A"/>
    <w:rsid w:val="00791F61"/>
    <w:rsid w:val="00795A3C"/>
    <w:rsid w:val="007D1CBB"/>
    <w:rsid w:val="007D69C6"/>
    <w:rsid w:val="00800993"/>
    <w:rsid w:val="008054DE"/>
    <w:rsid w:val="00805DAD"/>
    <w:rsid w:val="0081306E"/>
    <w:rsid w:val="008159E5"/>
    <w:rsid w:val="008201EA"/>
    <w:rsid w:val="00833E0C"/>
    <w:rsid w:val="00847B2A"/>
    <w:rsid w:val="00855FE9"/>
    <w:rsid w:val="00860A34"/>
    <w:rsid w:val="008649FE"/>
    <w:rsid w:val="00872894"/>
    <w:rsid w:val="0087672B"/>
    <w:rsid w:val="008866D6"/>
    <w:rsid w:val="00886E76"/>
    <w:rsid w:val="008916B4"/>
    <w:rsid w:val="00891C5B"/>
    <w:rsid w:val="008A3A10"/>
    <w:rsid w:val="008B449F"/>
    <w:rsid w:val="008B4969"/>
    <w:rsid w:val="008D1E82"/>
    <w:rsid w:val="008D23F0"/>
    <w:rsid w:val="008D7877"/>
    <w:rsid w:val="008E4F9E"/>
    <w:rsid w:val="008F2ADC"/>
    <w:rsid w:val="008F5E1F"/>
    <w:rsid w:val="00913FE3"/>
    <w:rsid w:val="009275B1"/>
    <w:rsid w:val="0095477F"/>
    <w:rsid w:val="00955274"/>
    <w:rsid w:val="00955A0B"/>
    <w:rsid w:val="009635E5"/>
    <w:rsid w:val="009724D0"/>
    <w:rsid w:val="00981042"/>
    <w:rsid w:val="00997906"/>
    <w:rsid w:val="00997B1C"/>
    <w:rsid w:val="009B04AD"/>
    <w:rsid w:val="009B60D3"/>
    <w:rsid w:val="009C387F"/>
    <w:rsid w:val="009D5944"/>
    <w:rsid w:val="009D6F67"/>
    <w:rsid w:val="009E3D71"/>
    <w:rsid w:val="009F1902"/>
    <w:rsid w:val="009F2B96"/>
    <w:rsid w:val="00A01265"/>
    <w:rsid w:val="00A15EAC"/>
    <w:rsid w:val="00A2367F"/>
    <w:rsid w:val="00A40477"/>
    <w:rsid w:val="00A40D4C"/>
    <w:rsid w:val="00A5413C"/>
    <w:rsid w:val="00A65136"/>
    <w:rsid w:val="00A665BD"/>
    <w:rsid w:val="00A770EE"/>
    <w:rsid w:val="00AA7F7B"/>
    <w:rsid w:val="00AB052A"/>
    <w:rsid w:val="00AB691D"/>
    <w:rsid w:val="00AC6A49"/>
    <w:rsid w:val="00AE0038"/>
    <w:rsid w:val="00AE6E33"/>
    <w:rsid w:val="00AE7030"/>
    <w:rsid w:val="00B027BE"/>
    <w:rsid w:val="00B15EF2"/>
    <w:rsid w:val="00B174E6"/>
    <w:rsid w:val="00B3302C"/>
    <w:rsid w:val="00B5350B"/>
    <w:rsid w:val="00B54EA2"/>
    <w:rsid w:val="00B7042B"/>
    <w:rsid w:val="00B71331"/>
    <w:rsid w:val="00B8109A"/>
    <w:rsid w:val="00B921AA"/>
    <w:rsid w:val="00BB500E"/>
    <w:rsid w:val="00BC0074"/>
    <w:rsid w:val="00BC40C1"/>
    <w:rsid w:val="00BC553A"/>
    <w:rsid w:val="00BC6FDD"/>
    <w:rsid w:val="00BD35DF"/>
    <w:rsid w:val="00BE6937"/>
    <w:rsid w:val="00BF3ADB"/>
    <w:rsid w:val="00BF3D49"/>
    <w:rsid w:val="00C05150"/>
    <w:rsid w:val="00C10CAE"/>
    <w:rsid w:val="00C14EA4"/>
    <w:rsid w:val="00C27F69"/>
    <w:rsid w:val="00C3466A"/>
    <w:rsid w:val="00C35F6F"/>
    <w:rsid w:val="00C5297E"/>
    <w:rsid w:val="00C81FBF"/>
    <w:rsid w:val="00CC6F72"/>
    <w:rsid w:val="00CD3814"/>
    <w:rsid w:val="00CE6BE3"/>
    <w:rsid w:val="00CE6F29"/>
    <w:rsid w:val="00D128E3"/>
    <w:rsid w:val="00D12DA7"/>
    <w:rsid w:val="00D20E4A"/>
    <w:rsid w:val="00D21CAB"/>
    <w:rsid w:val="00D22F82"/>
    <w:rsid w:val="00D31A26"/>
    <w:rsid w:val="00D418C5"/>
    <w:rsid w:val="00D75EAE"/>
    <w:rsid w:val="00D8791E"/>
    <w:rsid w:val="00D90D53"/>
    <w:rsid w:val="00D91DDC"/>
    <w:rsid w:val="00D968A8"/>
    <w:rsid w:val="00DA3CB8"/>
    <w:rsid w:val="00DC08D1"/>
    <w:rsid w:val="00DC3CD0"/>
    <w:rsid w:val="00DC5F68"/>
    <w:rsid w:val="00DD7AFA"/>
    <w:rsid w:val="00DE3F59"/>
    <w:rsid w:val="00DE786A"/>
    <w:rsid w:val="00E019A3"/>
    <w:rsid w:val="00E05E6A"/>
    <w:rsid w:val="00E2012E"/>
    <w:rsid w:val="00E2089C"/>
    <w:rsid w:val="00E66240"/>
    <w:rsid w:val="00E7195D"/>
    <w:rsid w:val="00E82450"/>
    <w:rsid w:val="00E84AEF"/>
    <w:rsid w:val="00E92C8E"/>
    <w:rsid w:val="00E95F65"/>
    <w:rsid w:val="00EB0E9D"/>
    <w:rsid w:val="00EB3135"/>
    <w:rsid w:val="00EB7032"/>
    <w:rsid w:val="00EF3ED7"/>
    <w:rsid w:val="00F030E0"/>
    <w:rsid w:val="00F2294C"/>
    <w:rsid w:val="00F3314B"/>
    <w:rsid w:val="00F3470F"/>
    <w:rsid w:val="00F42836"/>
    <w:rsid w:val="00F455A4"/>
    <w:rsid w:val="00F47EA9"/>
    <w:rsid w:val="00F6091C"/>
    <w:rsid w:val="00F616D9"/>
    <w:rsid w:val="00F63E6E"/>
    <w:rsid w:val="00F81409"/>
    <w:rsid w:val="00F856B3"/>
    <w:rsid w:val="00F92257"/>
    <w:rsid w:val="00F92C34"/>
    <w:rsid w:val="00F931AE"/>
    <w:rsid w:val="00F94BF2"/>
    <w:rsid w:val="00FB62F8"/>
    <w:rsid w:val="00FD0751"/>
    <w:rsid w:val="00FE0677"/>
    <w:rsid w:val="00FE06F9"/>
    <w:rsid w:val="00FE5BC4"/>
    <w:rsid w:val="00FF28D5"/>
    <w:rsid w:val="00FF3F88"/>
    <w:rsid w:val="00FF78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827CB8-3910-423C-AC10-49729E4E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7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2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29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2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297E"/>
    <w:rPr>
      <w:sz w:val="18"/>
      <w:szCs w:val="18"/>
    </w:rPr>
  </w:style>
  <w:style w:type="character" w:styleId="a5">
    <w:name w:val="Strong"/>
    <w:basedOn w:val="a0"/>
    <w:uiPriority w:val="22"/>
    <w:qFormat/>
    <w:rsid w:val="00C5297E"/>
    <w:rPr>
      <w:b/>
      <w:bCs/>
    </w:rPr>
  </w:style>
  <w:style w:type="character" w:customStyle="1" w:styleId="apple-converted-space">
    <w:name w:val="apple-converted-space"/>
    <w:basedOn w:val="a0"/>
    <w:rsid w:val="00C5297E"/>
  </w:style>
  <w:style w:type="character" w:customStyle="1" w:styleId="font002">
    <w:name w:val="font002"/>
    <w:basedOn w:val="a0"/>
    <w:rsid w:val="00C5297E"/>
  </w:style>
  <w:style w:type="character" w:customStyle="1" w:styleId="style3">
    <w:name w:val="style3"/>
    <w:basedOn w:val="a0"/>
    <w:rsid w:val="00C5297E"/>
  </w:style>
  <w:style w:type="paragraph" w:styleId="a6">
    <w:name w:val="Balloon Text"/>
    <w:basedOn w:val="a"/>
    <w:link w:val="Char1"/>
    <w:uiPriority w:val="99"/>
    <w:semiHidden/>
    <w:unhideWhenUsed/>
    <w:rsid w:val="00C5297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5297E"/>
    <w:rPr>
      <w:sz w:val="18"/>
      <w:szCs w:val="18"/>
    </w:rPr>
  </w:style>
  <w:style w:type="paragraph" w:styleId="a7">
    <w:name w:val="List Paragraph"/>
    <w:basedOn w:val="a"/>
    <w:uiPriority w:val="34"/>
    <w:qFormat/>
    <w:rsid w:val="009F1902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9635E5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9635E5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9635E5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9635E5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9635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0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4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4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1E456-1312-44F8-B6E2-39DB7C523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LiDan</cp:lastModifiedBy>
  <cp:revision>200</cp:revision>
  <dcterms:created xsi:type="dcterms:W3CDTF">2013-04-18T14:58:00Z</dcterms:created>
  <dcterms:modified xsi:type="dcterms:W3CDTF">2013-07-25T19:36:00Z</dcterms:modified>
</cp:coreProperties>
</file>