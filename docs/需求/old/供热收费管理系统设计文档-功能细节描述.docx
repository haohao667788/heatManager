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F72" w:rsidRDefault="00D21CAB" w:rsidP="00B177B7">
      <w:pPr>
        <w:widowControl/>
        <w:shd w:val="clear" w:color="auto" w:fill="FFFFFF"/>
        <w:spacing w:line="369" w:lineRule="atLeast"/>
        <w:jc w:val="center"/>
        <w:rPr>
          <w:rFonts w:ascii="黑体" w:eastAsia="黑体" w:hAnsi="黑体" w:cs="宋体"/>
          <w:bCs/>
          <w:kern w:val="0"/>
          <w:sz w:val="36"/>
          <w:szCs w:val="36"/>
        </w:rPr>
      </w:pPr>
      <w:r w:rsidRPr="000A7D21">
        <w:rPr>
          <w:rFonts w:ascii="黑体" w:eastAsia="黑体" w:hAnsi="黑体" w:cs="宋体" w:hint="eastAsia"/>
          <w:bCs/>
          <w:kern w:val="0"/>
          <w:sz w:val="36"/>
          <w:szCs w:val="36"/>
        </w:rPr>
        <w:t>供热</w:t>
      </w:r>
      <w:r w:rsidR="00981042" w:rsidRPr="000A7D21">
        <w:rPr>
          <w:rFonts w:ascii="黑体" w:eastAsia="黑体" w:hAnsi="黑体" w:cs="宋体" w:hint="eastAsia"/>
          <w:bCs/>
          <w:kern w:val="0"/>
          <w:sz w:val="36"/>
          <w:szCs w:val="36"/>
        </w:rPr>
        <w:t>计费</w:t>
      </w:r>
      <w:r w:rsidR="008649FE" w:rsidRPr="000A7D21">
        <w:rPr>
          <w:rFonts w:ascii="黑体" w:eastAsia="黑体" w:hAnsi="黑体" w:cs="宋体"/>
          <w:bCs/>
          <w:kern w:val="0"/>
          <w:sz w:val="36"/>
          <w:szCs w:val="36"/>
        </w:rPr>
        <w:t>管理系统功能</w:t>
      </w:r>
      <w:r w:rsidR="00B177B7">
        <w:rPr>
          <w:rFonts w:ascii="黑体" w:eastAsia="黑体" w:hAnsi="黑体" w:cs="宋体" w:hint="eastAsia"/>
          <w:bCs/>
          <w:kern w:val="0"/>
          <w:sz w:val="36"/>
          <w:szCs w:val="36"/>
        </w:rPr>
        <w:t>设计</w:t>
      </w:r>
      <w:r w:rsidR="00B177B7">
        <w:rPr>
          <w:rFonts w:ascii="黑体" w:eastAsia="黑体" w:hAnsi="黑体" w:cs="宋体"/>
          <w:bCs/>
          <w:kern w:val="0"/>
          <w:sz w:val="36"/>
          <w:szCs w:val="36"/>
        </w:rPr>
        <w:t>信息</w:t>
      </w:r>
    </w:p>
    <w:p w:rsidR="00B177B7" w:rsidRPr="00B177B7" w:rsidRDefault="00B177B7" w:rsidP="00B177B7">
      <w:pPr>
        <w:widowControl/>
        <w:shd w:val="clear" w:color="auto" w:fill="FFFFFF"/>
        <w:spacing w:line="369" w:lineRule="atLeast"/>
        <w:jc w:val="center"/>
        <w:rPr>
          <w:rFonts w:ascii="黑体" w:eastAsia="黑体" w:hAnsi="黑体" w:cs="宋体"/>
          <w:bCs/>
          <w:kern w:val="0"/>
          <w:sz w:val="36"/>
          <w:szCs w:val="36"/>
        </w:rPr>
      </w:pPr>
    </w:p>
    <w:p w:rsidR="000A7D21" w:rsidRDefault="000A7D21" w:rsidP="00A67859">
      <w:pPr>
        <w:widowControl/>
        <w:shd w:val="clear" w:color="auto" w:fill="FFFFFF"/>
        <w:spacing w:line="369" w:lineRule="atLeast"/>
        <w:jc w:val="left"/>
        <w:rPr>
          <w:rFonts w:ascii="Simsun" w:eastAsia="宋体" w:hAnsi="Simsun" w:cs="宋体" w:hint="eastAsia"/>
          <w:b/>
          <w:bCs/>
          <w:kern w:val="0"/>
          <w:szCs w:val="21"/>
        </w:rPr>
      </w:pPr>
    </w:p>
    <w:p w:rsidR="00A67859" w:rsidRDefault="00D46020" w:rsidP="00A67859">
      <w:pPr>
        <w:pStyle w:val="a7"/>
        <w:widowControl/>
        <w:numPr>
          <w:ilvl w:val="0"/>
          <w:numId w:val="5"/>
        </w:numPr>
        <w:shd w:val="clear" w:color="auto" w:fill="FFFFFF"/>
        <w:spacing w:line="369" w:lineRule="atLeast"/>
        <w:ind w:firstLineChars="0"/>
        <w:jc w:val="left"/>
        <w:rPr>
          <w:rFonts w:ascii="Simsun" w:eastAsia="宋体" w:hAnsi="Simsun" w:cs="宋体" w:hint="eastAsia"/>
          <w:b/>
          <w:bCs/>
          <w:kern w:val="0"/>
          <w:szCs w:val="21"/>
        </w:rPr>
      </w:pPr>
      <w:r>
        <w:rPr>
          <w:rFonts w:ascii="Simsun" w:eastAsia="宋体" w:hAnsi="Simsun" w:cs="宋体" w:hint="eastAsia"/>
          <w:b/>
          <w:bCs/>
          <w:kern w:val="0"/>
          <w:szCs w:val="21"/>
        </w:rPr>
        <w:t>用户</w:t>
      </w:r>
      <w:r>
        <w:rPr>
          <w:rFonts w:ascii="Simsun" w:eastAsia="宋体" w:hAnsi="Simsun" w:cs="宋体"/>
          <w:b/>
          <w:bCs/>
          <w:kern w:val="0"/>
          <w:szCs w:val="21"/>
        </w:rPr>
        <w:t>及</w:t>
      </w:r>
      <w:r w:rsidR="00B30E47">
        <w:rPr>
          <w:rFonts w:ascii="Simsun" w:eastAsia="宋体" w:hAnsi="Simsun" w:cs="宋体" w:hint="eastAsia"/>
          <w:b/>
          <w:bCs/>
          <w:kern w:val="0"/>
          <w:szCs w:val="21"/>
        </w:rPr>
        <w:t>计费</w:t>
      </w:r>
      <w:r w:rsidR="00A67859" w:rsidRPr="00A67859">
        <w:rPr>
          <w:rFonts w:ascii="Simsun" w:eastAsia="宋体" w:hAnsi="Simsun" w:cs="宋体"/>
          <w:b/>
          <w:bCs/>
          <w:kern w:val="0"/>
          <w:szCs w:val="21"/>
        </w:rPr>
        <w:t>基础信息</w:t>
      </w:r>
    </w:p>
    <w:p w:rsidR="006F699E" w:rsidRDefault="006F699E" w:rsidP="006F699E">
      <w:pPr>
        <w:pStyle w:val="a7"/>
        <w:widowControl/>
        <w:shd w:val="clear" w:color="auto" w:fill="FFFFFF"/>
        <w:spacing w:line="369" w:lineRule="atLeast"/>
        <w:ind w:left="425" w:firstLineChars="0" w:firstLine="0"/>
        <w:jc w:val="left"/>
        <w:rPr>
          <w:rFonts w:ascii="Simsun" w:eastAsia="宋体" w:hAnsi="Simsun" w:cs="宋体" w:hint="eastAsia"/>
          <w:b/>
          <w:bCs/>
          <w:kern w:val="0"/>
          <w:szCs w:val="21"/>
        </w:rPr>
      </w:pPr>
    </w:p>
    <w:p w:rsidR="00A67859" w:rsidRPr="009D5F88" w:rsidRDefault="009D5F88" w:rsidP="00A67859">
      <w:pPr>
        <w:pStyle w:val="a7"/>
        <w:widowControl/>
        <w:numPr>
          <w:ilvl w:val="1"/>
          <w:numId w:val="13"/>
        </w:numPr>
        <w:shd w:val="clear" w:color="auto" w:fill="FFFFFF"/>
        <w:spacing w:line="369" w:lineRule="atLeast"/>
        <w:ind w:firstLineChars="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 w:rsidRPr="009D5F88">
        <w:rPr>
          <w:rFonts w:ascii="Simsun" w:eastAsia="宋体" w:hAnsi="Simsun" w:cs="宋体" w:hint="eastAsia"/>
          <w:bCs/>
          <w:kern w:val="0"/>
          <w:szCs w:val="21"/>
        </w:rPr>
        <w:t>分级</w:t>
      </w:r>
      <w:r w:rsidRPr="009D5F88">
        <w:rPr>
          <w:rFonts w:ascii="Simsun" w:eastAsia="宋体" w:hAnsi="Simsun" w:cs="宋体"/>
          <w:bCs/>
          <w:kern w:val="0"/>
          <w:szCs w:val="21"/>
        </w:rPr>
        <w:t>信息</w:t>
      </w:r>
    </w:p>
    <w:p w:rsidR="009D5F88" w:rsidRPr="009D5F88" w:rsidRDefault="009D5F88" w:rsidP="009D5F88">
      <w:pPr>
        <w:pStyle w:val="a7"/>
        <w:widowControl/>
        <w:numPr>
          <w:ilvl w:val="2"/>
          <w:numId w:val="13"/>
        </w:numPr>
        <w:shd w:val="clear" w:color="auto" w:fill="FFFFFF"/>
        <w:spacing w:line="369" w:lineRule="atLeast"/>
        <w:ind w:firstLineChars="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 w:rsidRPr="009D5F88">
        <w:rPr>
          <w:rFonts w:ascii="Simsun" w:eastAsia="宋体" w:hAnsi="Simsun" w:cs="宋体" w:hint="eastAsia"/>
          <w:bCs/>
          <w:kern w:val="0"/>
          <w:szCs w:val="21"/>
        </w:rPr>
        <w:t>分级</w:t>
      </w:r>
      <w:r w:rsidRPr="009D5F88">
        <w:rPr>
          <w:rFonts w:ascii="Simsun" w:eastAsia="宋体" w:hAnsi="Simsun" w:cs="宋体"/>
          <w:bCs/>
          <w:kern w:val="0"/>
          <w:szCs w:val="21"/>
        </w:rPr>
        <w:t>层次</w:t>
      </w:r>
    </w:p>
    <w:p w:rsidR="009D5F88" w:rsidRPr="009D5F88" w:rsidRDefault="00B55FEF" w:rsidP="009D5F88">
      <w:pPr>
        <w:pStyle w:val="a7"/>
        <w:widowControl/>
        <w:shd w:val="clear" w:color="auto" w:fill="FFFFFF"/>
        <w:spacing w:line="369" w:lineRule="atLeast"/>
        <w:ind w:left="1570" w:firstLineChars="0" w:firstLine="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t>全系统</w:t>
      </w:r>
      <w:r>
        <w:rPr>
          <w:rFonts w:ascii="Simsun" w:eastAsia="宋体" w:hAnsi="Simsun" w:cs="宋体"/>
          <w:bCs/>
          <w:kern w:val="0"/>
          <w:szCs w:val="21"/>
        </w:rPr>
        <w:t>用户</w:t>
      </w:r>
      <w:r w:rsidR="00FF27BF">
        <w:rPr>
          <w:rFonts w:ascii="Simsun" w:eastAsia="宋体" w:hAnsi="Simsun" w:cs="宋体" w:hint="eastAsia"/>
          <w:bCs/>
          <w:kern w:val="0"/>
          <w:szCs w:val="21"/>
        </w:rPr>
        <w:t>索引</w:t>
      </w:r>
      <w:r w:rsidR="00364C9E">
        <w:rPr>
          <w:rFonts w:ascii="Simsun" w:eastAsia="宋体" w:hAnsi="Simsun" w:cs="宋体" w:hint="eastAsia"/>
          <w:bCs/>
          <w:kern w:val="0"/>
          <w:szCs w:val="21"/>
        </w:rPr>
        <w:t>分集</w:t>
      </w:r>
      <w:r>
        <w:rPr>
          <w:rFonts w:ascii="Simsun" w:eastAsia="宋体" w:hAnsi="Simsun" w:cs="宋体" w:hint="eastAsia"/>
          <w:bCs/>
          <w:kern w:val="0"/>
          <w:szCs w:val="21"/>
        </w:rPr>
        <w:t>，</w:t>
      </w:r>
      <w:r>
        <w:rPr>
          <w:rFonts w:ascii="Simsun" w:eastAsia="宋体" w:hAnsi="Simsun" w:cs="宋体"/>
          <w:bCs/>
          <w:kern w:val="0"/>
          <w:szCs w:val="21"/>
        </w:rPr>
        <w:t>分为</w:t>
      </w:r>
      <w:r w:rsidR="00556D66">
        <w:rPr>
          <w:rFonts w:ascii="Simsun" w:eastAsia="宋体" w:hAnsi="Simsun" w:cs="宋体"/>
          <w:bCs/>
          <w:kern w:val="0"/>
          <w:szCs w:val="21"/>
        </w:rPr>
        <w:t>5</w:t>
      </w:r>
      <w:r w:rsidR="00364C9E">
        <w:rPr>
          <w:rFonts w:ascii="Simsun" w:eastAsia="宋体" w:hAnsi="Simsun" w:cs="宋体" w:hint="eastAsia"/>
          <w:bCs/>
          <w:kern w:val="0"/>
          <w:szCs w:val="21"/>
        </w:rPr>
        <w:t>个</w:t>
      </w:r>
      <w:r w:rsidR="00364C9E">
        <w:rPr>
          <w:rFonts w:ascii="Simsun" w:eastAsia="宋体" w:hAnsi="Simsun" w:cs="宋体"/>
          <w:bCs/>
          <w:kern w:val="0"/>
          <w:szCs w:val="21"/>
        </w:rPr>
        <w:t>集合</w:t>
      </w:r>
      <w:r w:rsidR="009971E4">
        <w:rPr>
          <w:rFonts w:ascii="Simsun" w:eastAsia="宋体" w:hAnsi="Simsun" w:cs="宋体" w:hint="eastAsia"/>
          <w:bCs/>
          <w:kern w:val="0"/>
          <w:szCs w:val="21"/>
        </w:rPr>
        <w:t>，</w:t>
      </w:r>
      <w:r w:rsidR="009971E4">
        <w:rPr>
          <w:rFonts w:ascii="Simsun" w:eastAsia="宋体" w:hAnsi="Simsun" w:cs="宋体"/>
          <w:bCs/>
          <w:kern w:val="0"/>
          <w:szCs w:val="21"/>
        </w:rPr>
        <w:t>单元为可选集合，不一定作为单独集合</w:t>
      </w:r>
      <w:r w:rsidR="009971E4">
        <w:rPr>
          <w:rFonts w:ascii="Simsun" w:eastAsia="宋体" w:hAnsi="Simsun" w:cs="宋体" w:hint="eastAsia"/>
          <w:bCs/>
          <w:kern w:val="0"/>
          <w:szCs w:val="21"/>
        </w:rPr>
        <w:t>存在</w:t>
      </w:r>
    </w:p>
    <w:p w:rsidR="009D5F88" w:rsidRDefault="009D5F88" w:rsidP="009D5F88">
      <w:pPr>
        <w:pStyle w:val="a7"/>
        <w:widowControl/>
        <w:numPr>
          <w:ilvl w:val="2"/>
          <w:numId w:val="13"/>
        </w:numPr>
        <w:shd w:val="clear" w:color="auto" w:fill="FFFFFF"/>
        <w:spacing w:line="369" w:lineRule="atLeast"/>
        <w:ind w:firstLineChars="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 w:rsidRPr="009D5F88">
        <w:rPr>
          <w:rFonts w:ascii="Simsun" w:eastAsia="宋体" w:hAnsi="Simsun" w:cs="宋体" w:hint="eastAsia"/>
          <w:bCs/>
          <w:kern w:val="0"/>
          <w:szCs w:val="21"/>
        </w:rPr>
        <w:t>分级</w:t>
      </w:r>
      <w:r w:rsidRPr="009D5F88">
        <w:rPr>
          <w:rFonts w:ascii="Simsun" w:eastAsia="宋体" w:hAnsi="Simsun" w:cs="宋体"/>
          <w:bCs/>
          <w:kern w:val="0"/>
          <w:szCs w:val="21"/>
        </w:rPr>
        <w:t>名称</w:t>
      </w:r>
    </w:p>
    <w:p w:rsidR="00DD4D75" w:rsidRDefault="00DD4D75" w:rsidP="00DD4D75">
      <w:pPr>
        <w:pStyle w:val="a7"/>
        <w:widowControl/>
        <w:numPr>
          <w:ilvl w:val="3"/>
          <w:numId w:val="13"/>
        </w:numPr>
        <w:shd w:val="clear" w:color="auto" w:fill="FFFFFF"/>
        <w:spacing w:line="369" w:lineRule="atLeast"/>
        <w:ind w:firstLineChars="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t>行政区县</w:t>
      </w:r>
    </w:p>
    <w:p w:rsidR="00DD4D75" w:rsidRDefault="00DD4D75" w:rsidP="00DD4D75">
      <w:pPr>
        <w:pStyle w:val="a7"/>
        <w:widowControl/>
        <w:shd w:val="clear" w:color="auto" w:fill="FFFFFF"/>
        <w:spacing w:line="369" w:lineRule="atLeast"/>
        <w:ind w:left="2289" w:firstLineChars="0" w:firstLine="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t>区县编号</w:t>
      </w:r>
      <w:r>
        <w:rPr>
          <w:rFonts w:ascii="Simsun" w:eastAsia="宋体" w:hAnsi="Simsun" w:cs="宋体"/>
          <w:bCs/>
          <w:kern w:val="0"/>
          <w:szCs w:val="21"/>
        </w:rPr>
        <w:t>、名称</w:t>
      </w:r>
    </w:p>
    <w:p w:rsidR="00DD4D75" w:rsidRDefault="00DD4D75" w:rsidP="00DD4D75">
      <w:pPr>
        <w:pStyle w:val="a7"/>
        <w:widowControl/>
        <w:numPr>
          <w:ilvl w:val="3"/>
          <w:numId w:val="13"/>
        </w:numPr>
        <w:shd w:val="clear" w:color="auto" w:fill="FFFFFF"/>
        <w:spacing w:line="369" w:lineRule="atLeast"/>
        <w:ind w:firstLineChars="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t>大区</w:t>
      </w:r>
    </w:p>
    <w:p w:rsidR="00F431CA" w:rsidRPr="00F431CA" w:rsidRDefault="00F431CA" w:rsidP="00F431CA">
      <w:pPr>
        <w:pStyle w:val="a7"/>
        <w:widowControl/>
        <w:shd w:val="clear" w:color="auto" w:fill="FFFFFF"/>
        <w:spacing w:line="369" w:lineRule="atLeast"/>
        <w:ind w:left="1995" w:firstLineChars="150" w:firstLine="315"/>
        <w:jc w:val="left"/>
        <w:rPr>
          <w:rFonts w:ascii="Simsun" w:eastAsia="宋体" w:hAnsi="Simsun" w:cs="宋体" w:hint="eastAsia"/>
          <w:bCs/>
          <w:kern w:val="0"/>
          <w:szCs w:val="21"/>
        </w:rPr>
      </w:pPr>
      <w:r w:rsidRPr="00F431CA">
        <w:rPr>
          <w:rFonts w:ascii="Simsun" w:eastAsia="宋体" w:hAnsi="Simsun" w:cs="宋体" w:hint="eastAsia"/>
          <w:bCs/>
          <w:kern w:val="0"/>
          <w:szCs w:val="21"/>
        </w:rPr>
        <w:t>大区编号、名称、所属区县、描述</w:t>
      </w:r>
    </w:p>
    <w:p w:rsidR="00F431CA" w:rsidRDefault="00F431CA" w:rsidP="00DD4D75">
      <w:pPr>
        <w:pStyle w:val="a7"/>
        <w:widowControl/>
        <w:numPr>
          <w:ilvl w:val="3"/>
          <w:numId w:val="13"/>
        </w:numPr>
        <w:shd w:val="clear" w:color="auto" w:fill="FFFFFF"/>
        <w:spacing w:line="369" w:lineRule="atLeast"/>
        <w:ind w:firstLineChars="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t>项目</w:t>
      </w:r>
    </w:p>
    <w:p w:rsidR="00F431CA" w:rsidRDefault="00F431CA" w:rsidP="00DD4D75">
      <w:pPr>
        <w:pStyle w:val="a7"/>
        <w:widowControl/>
        <w:shd w:val="clear" w:color="auto" w:fill="FFFFFF"/>
        <w:spacing w:line="369" w:lineRule="atLeast"/>
        <w:ind w:left="2289" w:firstLineChars="0" w:firstLine="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t>项目</w:t>
      </w:r>
      <w:r>
        <w:rPr>
          <w:rFonts w:ascii="Simsun" w:eastAsia="宋体" w:hAnsi="Simsun" w:cs="宋体"/>
          <w:bCs/>
          <w:kern w:val="0"/>
          <w:szCs w:val="21"/>
        </w:rPr>
        <w:t>编号、项目名称、</w:t>
      </w:r>
      <w:r>
        <w:rPr>
          <w:rFonts w:ascii="Simsun" w:eastAsia="宋体" w:hAnsi="Simsun" w:cs="宋体" w:hint="eastAsia"/>
          <w:bCs/>
          <w:kern w:val="0"/>
          <w:szCs w:val="21"/>
        </w:rPr>
        <w:t>所属</w:t>
      </w:r>
      <w:r>
        <w:rPr>
          <w:rFonts w:ascii="Simsun" w:eastAsia="宋体" w:hAnsi="Simsun" w:cs="宋体"/>
          <w:bCs/>
          <w:kern w:val="0"/>
          <w:szCs w:val="21"/>
        </w:rPr>
        <w:t>大区、项目开始时间、</w:t>
      </w:r>
      <w:r w:rsidR="0084379F">
        <w:rPr>
          <w:rFonts w:ascii="Simsun" w:eastAsia="宋体" w:hAnsi="Simsun" w:cs="宋体" w:hint="eastAsia"/>
          <w:bCs/>
          <w:kern w:val="0"/>
          <w:szCs w:val="21"/>
        </w:rPr>
        <w:t>描述</w:t>
      </w:r>
    </w:p>
    <w:p w:rsidR="00DD4D75" w:rsidRDefault="00DD4D75" w:rsidP="00DD4D75">
      <w:pPr>
        <w:pStyle w:val="a7"/>
        <w:widowControl/>
        <w:numPr>
          <w:ilvl w:val="3"/>
          <w:numId w:val="13"/>
        </w:numPr>
        <w:shd w:val="clear" w:color="auto" w:fill="FFFFFF"/>
        <w:spacing w:line="369" w:lineRule="atLeast"/>
        <w:ind w:firstLineChars="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t>社区</w:t>
      </w:r>
    </w:p>
    <w:p w:rsidR="00DD4D75" w:rsidRDefault="00DD4D75" w:rsidP="00DD4D75">
      <w:pPr>
        <w:pStyle w:val="a7"/>
        <w:widowControl/>
        <w:shd w:val="clear" w:color="auto" w:fill="FFFFFF"/>
        <w:spacing w:line="369" w:lineRule="atLeast"/>
        <w:ind w:left="2289" w:firstLineChars="0" w:firstLine="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t>社区</w:t>
      </w:r>
      <w:r>
        <w:rPr>
          <w:rFonts w:ascii="Simsun" w:eastAsia="宋体" w:hAnsi="Simsun" w:cs="宋体"/>
          <w:bCs/>
          <w:kern w:val="0"/>
          <w:szCs w:val="21"/>
        </w:rPr>
        <w:t>编号、</w:t>
      </w:r>
      <w:r w:rsidR="00EE480F">
        <w:rPr>
          <w:rFonts w:ascii="Simsun" w:eastAsia="宋体" w:hAnsi="Simsun" w:cs="宋体" w:hint="eastAsia"/>
          <w:bCs/>
          <w:kern w:val="0"/>
          <w:szCs w:val="21"/>
        </w:rPr>
        <w:t>社区项目</w:t>
      </w:r>
      <w:r w:rsidR="00EE480F">
        <w:rPr>
          <w:rFonts w:ascii="Simsun" w:eastAsia="宋体" w:hAnsi="Simsun" w:cs="宋体"/>
          <w:bCs/>
          <w:kern w:val="0"/>
          <w:szCs w:val="21"/>
        </w:rPr>
        <w:t>名</w:t>
      </w:r>
      <w:r w:rsidR="00EE480F">
        <w:rPr>
          <w:rFonts w:ascii="Simsun" w:eastAsia="宋体" w:hAnsi="Simsun" w:cs="宋体" w:hint="eastAsia"/>
          <w:bCs/>
          <w:kern w:val="0"/>
          <w:szCs w:val="21"/>
        </w:rPr>
        <w:t>、社区名称</w:t>
      </w:r>
      <w:r w:rsidR="003E4B7D">
        <w:rPr>
          <w:rFonts w:ascii="Simsun" w:eastAsia="宋体" w:hAnsi="Simsun" w:cs="宋体" w:hint="eastAsia"/>
          <w:bCs/>
          <w:kern w:val="0"/>
          <w:szCs w:val="21"/>
        </w:rPr>
        <w:t>、简称</w:t>
      </w:r>
      <w:r>
        <w:rPr>
          <w:rFonts w:ascii="Simsun" w:eastAsia="宋体" w:hAnsi="Simsun" w:cs="宋体"/>
          <w:bCs/>
          <w:kern w:val="0"/>
          <w:szCs w:val="21"/>
        </w:rPr>
        <w:t>、地址、</w:t>
      </w:r>
      <w:r w:rsidR="004B2AAD">
        <w:rPr>
          <w:rFonts w:ascii="Simsun" w:eastAsia="宋体" w:hAnsi="Simsun" w:cs="宋体" w:hint="eastAsia"/>
          <w:bCs/>
          <w:kern w:val="0"/>
          <w:szCs w:val="21"/>
        </w:rPr>
        <w:t>所属</w:t>
      </w:r>
      <w:r w:rsidR="004B2AAD">
        <w:rPr>
          <w:rFonts w:ascii="Simsun" w:eastAsia="宋体" w:hAnsi="Simsun" w:cs="宋体"/>
          <w:bCs/>
          <w:kern w:val="0"/>
          <w:szCs w:val="21"/>
        </w:rPr>
        <w:t>大区、</w:t>
      </w:r>
      <w:r>
        <w:rPr>
          <w:rFonts w:ascii="Simsun" w:eastAsia="宋体" w:hAnsi="Simsun" w:cs="宋体"/>
          <w:bCs/>
          <w:kern w:val="0"/>
          <w:szCs w:val="21"/>
        </w:rPr>
        <w:t>描述</w:t>
      </w:r>
      <w:r w:rsidR="00511695">
        <w:rPr>
          <w:rFonts w:ascii="Simsun" w:eastAsia="宋体" w:hAnsi="Simsun" w:cs="宋体" w:hint="eastAsia"/>
          <w:bCs/>
          <w:kern w:val="0"/>
          <w:szCs w:val="21"/>
        </w:rPr>
        <w:t>、</w:t>
      </w:r>
      <w:r w:rsidR="00511695">
        <w:rPr>
          <w:rFonts w:ascii="Simsun" w:eastAsia="宋体" w:hAnsi="Simsun" w:cs="宋体"/>
          <w:bCs/>
          <w:kern w:val="0"/>
          <w:szCs w:val="21"/>
        </w:rPr>
        <w:t>GIS</w:t>
      </w:r>
      <w:r w:rsidR="008C62B3">
        <w:rPr>
          <w:rFonts w:ascii="Simsun" w:eastAsia="宋体" w:hAnsi="Simsun" w:cs="宋体" w:hint="eastAsia"/>
          <w:bCs/>
          <w:kern w:val="0"/>
          <w:szCs w:val="21"/>
        </w:rPr>
        <w:t>坐标</w:t>
      </w:r>
      <w:r w:rsidR="00B960F4">
        <w:rPr>
          <w:rFonts w:ascii="Simsun" w:eastAsia="宋体" w:hAnsi="Simsun" w:cs="宋体" w:hint="eastAsia"/>
          <w:bCs/>
          <w:kern w:val="0"/>
          <w:szCs w:val="21"/>
        </w:rPr>
        <w:t>、</w:t>
      </w:r>
      <w:r w:rsidR="00304F45">
        <w:rPr>
          <w:rFonts w:ascii="Simsun" w:eastAsia="宋体" w:hAnsi="Simsun" w:cs="宋体"/>
          <w:bCs/>
          <w:kern w:val="0"/>
          <w:szCs w:val="21"/>
        </w:rPr>
        <w:t>社区</w:t>
      </w:r>
      <w:r w:rsidR="00304F45">
        <w:rPr>
          <w:rFonts w:ascii="Simsun" w:eastAsia="宋体" w:hAnsi="Simsun" w:cs="宋体" w:hint="eastAsia"/>
          <w:bCs/>
          <w:kern w:val="0"/>
          <w:szCs w:val="21"/>
        </w:rPr>
        <w:t>平面</w:t>
      </w:r>
      <w:r w:rsidR="00304F45">
        <w:rPr>
          <w:rFonts w:ascii="Simsun" w:eastAsia="宋体" w:hAnsi="Simsun" w:cs="宋体"/>
          <w:bCs/>
          <w:kern w:val="0"/>
          <w:szCs w:val="21"/>
        </w:rPr>
        <w:t>图</w:t>
      </w:r>
    </w:p>
    <w:p w:rsidR="00DD4D75" w:rsidRDefault="00DD4D75" w:rsidP="00DD4D75">
      <w:pPr>
        <w:pStyle w:val="a7"/>
        <w:widowControl/>
        <w:numPr>
          <w:ilvl w:val="3"/>
          <w:numId w:val="13"/>
        </w:numPr>
        <w:shd w:val="clear" w:color="auto" w:fill="FFFFFF"/>
        <w:spacing w:line="369" w:lineRule="atLeast"/>
        <w:ind w:firstLineChars="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t>楼栋</w:t>
      </w:r>
    </w:p>
    <w:p w:rsidR="00DD4D75" w:rsidRDefault="00DD4D75" w:rsidP="00DD4D75">
      <w:pPr>
        <w:pStyle w:val="a7"/>
        <w:widowControl/>
        <w:shd w:val="clear" w:color="auto" w:fill="FFFFFF"/>
        <w:spacing w:line="369" w:lineRule="atLeast"/>
        <w:ind w:left="2289" w:firstLineChars="0" w:firstLine="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t>楼栋</w:t>
      </w:r>
      <w:r>
        <w:rPr>
          <w:rFonts w:ascii="Simsun" w:eastAsia="宋体" w:hAnsi="Simsun" w:cs="宋体"/>
          <w:bCs/>
          <w:kern w:val="0"/>
          <w:szCs w:val="21"/>
        </w:rPr>
        <w:t>编号</w:t>
      </w:r>
      <w:r>
        <w:rPr>
          <w:rFonts w:ascii="Simsun" w:eastAsia="宋体" w:hAnsi="Simsun" w:cs="宋体" w:hint="eastAsia"/>
          <w:bCs/>
          <w:kern w:val="0"/>
          <w:szCs w:val="21"/>
        </w:rPr>
        <w:t>、</w:t>
      </w:r>
      <w:r w:rsidR="004B2AAD">
        <w:rPr>
          <w:rFonts w:ascii="Simsun" w:eastAsia="宋体" w:hAnsi="Simsun" w:cs="宋体" w:hint="eastAsia"/>
          <w:bCs/>
          <w:kern w:val="0"/>
          <w:szCs w:val="21"/>
        </w:rPr>
        <w:t>楼栋</w:t>
      </w:r>
      <w:r w:rsidR="004B2AAD">
        <w:rPr>
          <w:rFonts w:ascii="Simsun" w:eastAsia="宋体" w:hAnsi="Simsun" w:cs="宋体"/>
          <w:bCs/>
          <w:kern w:val="0"/>
          <w:szCs w:val="21"/>
        </w:rPr>
        <w:t>名称（</w:t>
      </w:r>
      <w:r w:rsidR="004B2AAD">
        <w:rPr>
          <w:rFonts w:ascii="Simsun" w:eastAsia="宋体" w:hAnsi="Simsun" w:cs="宋体" w:hint="eastAsia"/>
          <w:bCs/>
          <w:kern w:val="0"/>
          <w:szCs w:val="21"/>
        </w:rPr>
        <w:t>楼号</w:t>
      </w:r>
      <w:r w:rsidR="004B2AAD">
        <w:rPr>
          <w:rFonts w:ascii="Simsun" w:eastAsia="宋体" w:hAnsi="Simsun" w:cs="宋体"/>
          <w:bCs/>
          <w:kern w:val="0"/>
          <w:szCs w:val="21"/>
        </w:rPr>
        <w:t>）</w:t>
      </w:r>
      <w:r w:rsidR="004B2AAD">
        <w:rPr>
          <w:rFonts w:ascii="Simsun" w:eastAsia="宋体" w:hAnsi="Simsun" w:cs="宋体" w:hint="eastAsia"/>
          <w:bCs/>
          <w:kern w:val="0"/>
          <w:szCs w:val="21"/>
        </w:rPr>
        <w:t>、</w:t>
      </w:r>
      <w:r w:rsidR="00251CF5">
        <w:rPr>
          <w:rFonts w:ascii="Simsun" w:eastAsia="宋体" w:hAnsi="Simsun" w:cs="宋体"/>
          <w:bCs/>
          <w:kern w:val="0"/>
          <w:szCs w:val="21"/>
        </w:rPr>
        <w:t>地址、所属社区、</w:t>
      </w:r>
      <w:r w:rsidR="00C64AC2">
        <w:rPr>
          <w:rFonts w:ascii="Simsun" w:eastAsia="宋体" w:hAnsi="Simsun" w:cs="宋体" w:hint="eastAsia"/>
          <w:bCs/>
          <w:kern w:val="0"/>
          <w:szCs w:val="21"/>
        </w:rPr>
        <w:t>所属热源、供热类型（居民</w:t>
      </w:r>
      <w:r w:rsidR="00C64AC2">
        <w:rPr>
          <w:rFonts w:ascii="Simsun" w:eastAsia="宋体" w:hAnsi="Simsun" w:cs="宋体"/>
          <w:bCs/>
          <w:kern w:val="0"/>
          <w:szCs w:val="21"/>
        </w:rPr>
        <w:t>、工业、商业）</w:t>
      </w:r>
      <w:r w:rsidR="00C64AC2">
        <w:rPr>
          <w:rFonts w:ascii="Simsun" w:eastAsia="宋体" w:hAnsi="Simsun" w:cs="宋体" w:hint="eastAsia"/>
          <w:bCs/>
          <w:kern w:val="0"/>
          <w:szCs w:val="21"/>
        </w:rPr>
        <w:t>、</w:t>
      </w:r>
      <w:r w:rsidR="00CB5238">
        <w:rPr>
          <w:rFonts w:ascii="Simsun" w:eastAsia="宋体" w:hAnsi="Simsun" w:cs="宋体"/>
          <w:bCs/>
          <w:kern w:val="0"/>
          <w:szCs w:val="21"/>
        </w:rPr>
        <w:t>描述</w:t>
      </w:r>
      <w:r w:rsidR="00511695">
        <w:rPr>
          <w:rFonts w:ascii="Simsun" w:eastAsia="宋体" w:hAnsi="Simsun" w:cs="宋体" w:hint="eastAsia"/>
          <w:bCs/>
          <w:kern w:val="0"/>
          <w:szCs w:val="21"/>
        </w:rPr>
        <w:t>、</w:t>
      </w:r>
      <w:r w:rsidR="00511695">
        <w:rPr>
          <w:rFonts w:ascii="Simsun" w:eastAsia="宋体" w:hAnsi="Simsun" w:cs="宋体"/>
          <w:bCs/>
          <w:kern w:val="0"/>
          <w:szCs w:val="21"/>
        </w:rPr>
        <w:t>GIS</w:t>
      </w:r>
      <w:r w:rsidR="008C62B3">
        <w:rPr>
          <w:rFonts w:ascii="Simsun" w:eastAsia="宋体" w:hAnsi="Simsun" w:cs="宋体" w:hint="eastAsia"/>
          <w:bCs/>
          <w:kern w:val="0"/>
          <w:szCs w:val="21"/>
        </w:rPr>
        <w:t>坐标</w:t>
      </w:r>
      <w:r w:rsidR="002E5870">
        <w:rPr>
          <w:rFonts w:ascii="Simsun" w:eastAsia="宋体" w:hAnsi="Simsun" w:cs="宋体" w:hint="eastAsia"/>
          <w:bCs/>
          <w:kern w:val="0"/>
          <w:szCs w:val="21"/>
        </w:rPr>
        <w:t>、</w:t>
      </w:r>
      <w:r w:rsidR="002E5870">
        <w:rPr>
          <w:rFonts w:ascii="Simsun" w:eastAsia="宋体" w:hAnsi="Simsun" w:cs="宋体"/>
          <w:bCs/>
          <w:kern w:val="0"/>
          <w:szCs w:val="21"/>
        </w:rPr>
        <w:t>立面图</w:t>
      </w:r>
    </w:p>
    <w:p w:rsidR="00DD4D75" w:rsidRDefault="00DD4D75" w:rsidP="00EE480F">
      <w:pPr>
        <w:pStyle w:val="a7"/>
        <w:widowControl/>
        <w:numPr>
          <w:ilvl w:val="3"/>
          <w:numId w:val="13"/>
        </w:numPr>
        <w:shd w:val="clear" w:color="auto" w:fill="FFFFFF"/>
        <w:spacing w:line="369" w:lineRule="atLeast"/>
        <w:ind w:firstLineChars="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t>单元</w:t>
      </w:r>
    </w:p>
    <w:p w:rsidR="004B2AAD" w:rsidRPr="00EE480F" w:rsidRDefault="00CB5238" w:rsidP="004B2AAD">
      <w:pPr>
        <w:pStyle w:val="a7"/>
        <w:widowControl/>
        <w:shd w:val="clear" w:color="auto" w:fill="FFFFFF"/>
        <w:spacing w:line="369" w:lineRule="atLeast"/>
        <w:ind w:left="1995" w:firstLineChars="0" w:firstLine="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t xml:space="preserve">   </w:t>
      </w:r>
      <w:r>
        <w:rPr>
          <w:rFonts w:ascii="Simsun" w:eastAsia="宋体" w:hAnsi="Simsun" w:cs="宋体" w:hint="eastAsia"/>
          <w:bCs/>
          <w:kern w:val="0"/>
          <w:szCs w:val="21"/>
        </w:rPr>
        <w:t>单元</w:t>
      </w:r>
      <w:r>
        <w:rPr>
          <w:rFonts w:ascii="Simsun" w:eastAsia="宋体" w:hAnsi="Simsun" w:cs="宋体"/>
          <w:bCs/>
          <w:kern w:val="0"/>
          <w:szCs w:val="21"/>
        </w:rPr>
        <w:t>编号、</w:t>
      </w:r>
      <w:r w:rsidR="00C77145">
        <w:rPr>
          <w:rFonts w:ascii="Simsun" w:eastAsia="宋体" w:hAnsi="Simsun" w:cs="宋体" w:hint="eastAsia"/>
          <w:bCs/>
          <w:kern w:val="0"/>
          <w:szCs w:val="21"/>
        </w:rPr>
        <w:t>单元名称</w:t>
      </w:r>
      <w:r w:rsidR="00C77145">
        <w:rPr>
          <w:rFonts w:ascii="Simsun" w:eastAsia="宋体" w:hAnsi="Simsun" w:cs="宋体"/>
          <w:bCs/>
          <w:kern w:val="0"/>
          <w:szCs w:val="21"/>
        </w:rPr>
        <w:t>（</w:t>
      </w:r>
      <w:r w:rsidR="00C77145">
        <w:rPr>
          <w:rFonts w:ascii="Simsun" w:eastAsia="宋体" w:hAnsi="Simsun" w:cs="宋体" w:hint="eastAsia"/>
          <w:bCs/>
          <w:kern w:val="0"/>
          <w:szCs w:val="21"/>
        </w:rPr>
        <w:t>单元号</w:t>
      </w:r>
      <w:r w:rsidR="00C77145">
        <w:rPr>
          <w:rFonts w:ascii="Simsun" w:eastAsia="宋体" w:hAnsi="Simsun" w:cs="宋体"/>
          <w:bCs/>
          <w:kern w:val="0"/>
          <w:szCs w:val="21"/>
        </w:rPr>
        <w:t>）</w:t>
      </w:r>
      <w:r w:rsidR="00C77145">
        <w:rPr>
          <w:rFonts w:ascii="Simsun" w:eastAsia="宋体" w:hAnsi="Simsun" w:cs="宋体" w:hint="eastAsia"/>
          <w:bCs/>
          <w:kern w:val="0"/>
          <w:szCs w:val="21"/>
        </w:rPr>
        <w:t>、所属</w:t>
      </w:r>
      <w:r w:rsidR="00C77145">
        <w:rPr>
          <w:rFonts w:ascii="Simsun" w:eastAsia="宋体" w:hAnsi="Simsun" w:cs="宋体"/>
          <w:bCs/>
          <w:kern w:val="0"/>
          <w:szCs w:val="21"/>
        </w:rPr>
        <w:t>楼栋</w:t>
      </w:r>
      <w:r w:rsidR="00542954">
        <w:rPr>
          <w:rFonts w:ascii="Simsun" w:eastAsia="宋体" w:hAnsi="Simsun" w:cs="宋体" w:hint="eastAsia"/>
          <w:bCs/>
          <w:kern w:val="0"/>
          <w:szCs w:val="21"/>
        </w:rPr>
        <w:t>、</w:t>
      </w:r>
      <w:r w:rsidR="00251CF5">
        <w:rPr>
          <w:rFonts w:ascii="Simsun" w:eastAsia="宋体" w:hAnsi="Simsun" w:cs="宋体" w:hint="eastAsia"/>
          <w:bCs/>
          <w:kern w:val="0"/>
          <w:szCs w:val="21"/>
        </w:rPr>
        <w:t>所属</w:t>
      </w:r>
      <w:r w:rsidR="00133E27">
        <w:rPr>
          <w:rFonts w:ascii="Simsun" w:eastAsia="宋体" w:hAnsi="Simsun" w:cs="宋体" w:hint="eastAsia"/>
          <w:bCs/>
          <w:kern w:val="0"/>
          <w:szCs w:val="21"/>
        </w:rPr>
        <w:t>机组</w:t>
      </w:r>
      <w:r w:rsidR="00251CF5">
        <w:rPr>
          <w:rFonts w:ascii="Simsun" w:eastAsia="宋体" w:hAnsi="Simsun" w:cs="宋体"/>
          <w:bCs/>
          <w:kern w:val="0"/>
          <w:szCs w:val="21"/>
        </w:rPr>
        <w:t>、</w:t>
      </w:r>
      <w:r w:rsidR="00542954">
        <w:rPr>
          <w:rFonts w:ascii="Simsun" w:eastAsia="宋体" w:hAnsi="Simsun" w:cs="宋体"/>
          <w:bCs/>
          <w:kern w:val="0"/>
          <w:szCs w:val="21"/>
        </w:rPr>
        <w:t>GIS</w:t>
      </w:r>
      <w:r w:rsidR="008C62B3">
        <w:rPr>
          <w:rFonts w:ascii="Simsun" w:eastAsia="宋体" w:hAnsi="Simsun" w:cs="宋体" w:hint="eastAsia"/>
          <w:bCs/>
          <w:kern w:val="0"/>
          <w:szCs w:val="21"/>
        </w:rPr>
        <w:t>坐标</w:t>
      </w:r>
      <w:r w:rsidR="002E5870">
        <w:rPr>
          <w:rFonts w:ascii="Simsun" w:eastAsia="宋体" w:hAnsi="Simsun" w:cs="宋体" w:hint="eastAsia"/>
          <w:bCs/>
          <w:kern w:val="0"/>
          <w:szCs w:val="21"/>
        </w:rPr>
        <w:t>、</w:t>
      </w:r>
      <w:r w:rsidR="00EE12F0">
        <w:rPr>
          <w:rFonts w:ascii="Simsun" w:eastAsia="宋体" w:hAnsi="Simsun" w:cs="宋体" w:hint="eastAsia"/>
          <w:bCs/>
          <w:kern w:val="0"/>
          <w:szCs w:val="21"/>
        </w:rPr>
        <w:t>楼层</w:t>
      </w:r>
      <w:r w:rsidR="00EE12F0">
        <w:rPr>
          <w:rFonts w:ascii="Simsun" w:eastAsia="宋体" w:hAnsi="Simsun" w:cs="宋体"/>
          <w:bCs/>
          <w:kern w:val="0"/>
          <w:szCs w:val="21"/>
        </w:rPr>
        <w:t>平面图</w:t>
      </w:r>
    </w:p>
    <w:p w:rsidR="00DD4D75" w:rsidRDefault="00DD4D75" w:rsidP="009D5F88">
      <w:pPr>
        <w:pStyle w:val="a7"/>
        <w:widowControl/>
        <w:numPr>
          <w:ilvl w:val="2"/>
          <w:numId w:val="13"/>
        </w:numPr>
        <w:shd w:val="clear" w:color="auto" w:fill="FFFFFF"/>
        <w:spacing w:line="369" w:lineRule="atLeast"/>
        <w:ind w:firstLineChars="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t>辅助</w:t>
      </w:r>
      <w:r>
        <w:rPr>
          <w:rFonts w:ascii="Simsun" w:eastAsia="宋体" w:hAnsi="Simsun" w:cs="宋体"/>
          <w:bCs/>
          <w:kern w:val="0"/>
          <w:szCs w:val="21"/>
        </w:rPr>
        <w:t>分级信息</w:t>
      </w:r>
    </w:p>
    <w:p w:rsidR="0050775D" w:rsidRDefault="0050775D" w:rsidP="0050775D">
      <w:pPr>
        <w:pStyle w:val="a7"/>
        <w:widowControl/>
        <w:numPr>
          <w:ilvl w:val="3"/>
          <w:numId w:val="13"/>
        </w:numPr>
        <w:shd w:val="clear" w:color="auto" w:fill="FFFFFF"/>
        <w:spacing w:line="369" w:lineRule="atLeast"/>
        <w:ind w:firstLineChars="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t>热源</w:t>
      </w:r>
      <w:r>
        <w:rPr>
          <w:rFonts w:ascii="Simsun" w:eastAsia="宋体" w:hAnsi="Simsun" w:cs="宋体"/>
          <w:bCs/>
          <w:kern w:val="0"/>
          <w:szCs w:val="21"/>
        </w:rPr>
        <w:t>信息</w:t>
      </w:r>
    </w:p>
    <w:p w:rsidR="0050775D" w:rsidRDefault="00511695" w:rsidP="0050775D">
      <w:pPr>
        <w:pStyle w:val="a7"/>
        <w:widowControl/>
        <w:shd w:val="clear" w:color="auto" w:fill="FFFFFF"/>
        <w:spacing w:line="369" w:lineRule="atLeast"/>
        <w:ind w:left="1995" w:firstLineChars="0" w:firstLine="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t>热源</w:t>
      </w:r>
      <w:r>
        <w:rPr>
          <w:rFonts w:ascii="Simsun" w:eastAsia="宋体" w:hAnsi="Simsun" w:cs="宋体"/>
          <w:bCs/>
          <w:kern w:val="0"/>
          <w:szCs w:val="21"/>
        </w:rPr>
        <w:t>编号、</w:t>
      </w:r>
      <w:r w:rsidR="00B83A7E">
        <w:rPr>
          <w:rFonts w:ascii="Simsun" w:eastAsia="宋体" w:hAnsi="Simsun" w:cs="宋体" w:hint="eastAsia"/>
          <w:bCs/>
          <w:kern w:val="0"/>
          <w:szCs w:val="21"/>
        </w:rPr>
        <w:t>热源名称、</w:t>
      </w:r>
      <w:r>
        <w:rPr>
          <w:rFonts w:ascii="Simsun" w:eastAsia="宋体" w:hAnsi="Simsun" w:cs="宋体" w:hint="eastAsia"/>
          <w:bCs/>
          <w:kern w:val="0"/>
          <w:szCs w:val="21"/>
        </w:rPr>
        <w:t>所属</w:t>
      </w:r>
      <w:r>
        <w:rPr>
          <w:rFonts w:ascii="Simsun" w:eastAsia="宋体" w:hAnsi="Simsun" w:cs="宋体"/>
          <w:bCs/>
          <w:kern w:val="0"/>
          <w:szCs w:val="21"/>
        </w:rPr>
        <w:t>大区、</w:t>
      </w:r>
      <w:r w:rsidR="00B83A7E">
        <w:rPr>
          <w:rFonts w:ascii="Simsun" w:eastAsia="宋体" w:hAnsi="Simsun" w:cs="宋体" w:hint="eastAsia"/>
          <w:bCs/>
          <w:kern w:val="0"/>
          <w:szCs w:val="21"/>
        </w:rPr>
        <w:t>热源地址、供热方式、供热</w:t>
      </w:r>
      <w:r w:rsidR="00B83A7E">
        <w:rPr>
          <w:rFonts w:ascii="Simsun" w:eastAsia="宋体" w:hAnsi="Simsun" w:cs="宋体"/>
          <w:bCs/>
          <w:kern w:val="0"/>
          <w:szCs w:val="21"/>
        </w:rPr>
        <w:t>班组</w:t>
      </w:r>
      <w:r>
        <w:rPr>
          <w:rFonts w:ascii="Simsun" w:eastAsia="宋体" w:hAnsi="Simsun" w:cs="宋体" w:hint="eastAsia"/>
          <w:bCs/>
          <w:kern w:val="0"/>
          <w:szCs w:val="21"/>
        </w:rPr>
        <w:t>、</w:t>
      </w:r>
      <w:r>
        <w:rPr>
          <w:rFonts w:ascii="Simsun" w:eastAsia="宋体" w:hAnsi="Simsun" w:cs="宋体"/>
          <w:bCs/>
          <w:kern w:val="0"/>
          <w:szCs w:val="21"/>
        </w:rPr>
        <w:t>换热站描述</w:t>
      </w:r>
      <w:r w:rsidR="008C62B3">
        <w:rPr>
          <w:rFonts w:ascii="Simsun" w:eastAsia="宋体" w:hAnsi="Simsun" w:cs="宋体" w:hint="eastAsia"/>
          <w:bCs/>
          <w:kern w:val="0"/>
          <w:szCs w:val="21"/>
        </w:rPr>
        <w:t>、</w:t>
      </w:r>
      <w:r w:rsidR="008C62B3">
        <w:rPr>
          <w:rFonts w:ascii="Simsun" w:eastAsia="宋体" w:hAnsi="Simsun" w:cs="宋体"/>
          <w:bCs/>
          <w:kern w:val="0"/>
          <w:szCs w:val="21"/>
        </w:rPr>
        <w:t>GIS</w:t>
      </w:r>
      <w:r w:rsidR="008C62B3">
        <w:rPr>
          <w:rFonts w:ascii="Simsun" w:eastAsia="宋体" w:hAnsi="Simsun" w:cs="宋体"/>
          <w:bCs/>
          <w:kern w:val="0"/>
          <w:szCs w:val="21"/>
        </w:rPr>
        <w:t>坐标</w:t>
      </w:r>
    </w:p>
    <w:p w:rsidR="008C62B3" w:rsidRDefault="008C62B3" w:rsidP="0050775D">
      <w:pPr>
        <w:pStyle w:val="a7"/>
        <w:widowControl/>
        <w:numPr>
          <w:ilvl w:val="3"/>
          <w:numId w:val="13"/>
        </w:numPr>
        <w:shd w:val="clear" w:color="auto" w:fill="FFFFFF"/>
        <w:spacing w:line="369" w:lineRule="atLeast"/>
        <w:ind w:firstLineChars="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t>机组信息</w:t>
      </w:r>
    </w:p>
    <w:p w:rsidR="000D76E3" w:rsidRPr="00561AB5" w:rsidRDefault="000D76E3" w:rsidP="00561AB5">
      <w:pPr>
        <w:pStyle w:val="a7"/>
        <w:widowControl/>
        <w:shd w:val="clear" w:color="auto" w:fill="FFFFFF"/>
        <w:spacing w:line="369" w:lineRule="atLeast"/>
        <w:ind w:left="1995" w:firstLineChars="0" w:firstLine="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t>机组</w:t>
      </w:r>
      <w:r w:rsidR="00F260D8">
        <w:rPr>
          <w:rFonts w:ascii="Simsun" w:eastAsia="宋体" w:hAnsi="Simsun" w:cs="宋体"/>
          <w:bCs/>
          <w:kern w:val="0"/>
          <w:szCs w:val="21"/>
        </w:rPr>
        <w:t>编号、机组名称、所属换热站</w:t>
      </w:r>
      <w:r w:rsidR="00CA34A0">
        <w:rPr>
          <w:rFonts w:ascii="Simsun" w:eastAsia="宋体" w:hAnsi="Simsun" w:cs="宋体" w:hint="eastAsia"/>
          <w:bCs/>
          <w:kern w:val="0"/>
          <w:szCs w:val="21"/>
        </w:rPr>
        <w:t>、班组</w:t>
      </w:r>
      <w:r w:rsidR="00CA34A0">
        <w:rPr>
          <w:rFonts w:ascii="Simsun" w:eastAsia="宋体" w:hAnsi="Simsun" w:cs="宋体"/>
          <w:bCs/>
          <w:kern w:val="0"/>
          <w:szCs w:val="21"/>
        </w:rPr>
        <w:t>编号</w:t>
      </w:r>
      <w:r w:rsidR="00F260D8">
        <w:rPr>
          <w:rFonts w:ascii="Simsun" w:eastAsia="宋体" w:hAnsi="Simsun" w:cs="宋体"/>
          <w:bCs/>
          <w:kern w:val="0"/>
          <w:szCs w:val="21"/>
        </w:rPr>
        <w:t>、机组</w:t>
      </w:r>
      <w:r w:rsidR="00561AB5">
        <w:rPr>
          <w:rFonts w:ascii="Simsun" w:eastAsia="宋体" w:hAnsi="Simsun" w:cs="宋体" w:hint="eastAsia"/>
          <w:bCs/>
          <w:kern w:val="0"/>
          <w:szCs w:val="21"/>
        </w:rPr>
        <w:t>GIS</w:t>
      </w:r>
      <w:r w:rsidR="00F260D8" w:rsidRPr="00561AB5">
        <w:rPr>
          <w:rFonts w:ascii="Simsun" w:eastAsia="宋体" w:hAnsi="Simsun" w:cs="宋体" w:hint="eastAsia"/>
          <w:bCs/>
          <w:kern w:val="0"/>
          <w:szCs w:val="21"/>
        </w:rPr>
        <w:t>坐标</w:t>
      </w:r>
    </w:p>
    <w:p w:rsidR="008C62B3" w:rsidRPr="008C62B3" w:rsidRDefault="008C62B3" w:rsidP="008C62B3">
      <w:pPr>
        <w:widowControl/>
        <w:shd w:val="clear" w:color="auto" w:fill="FFFFFF"/>
        <w:spacing w:line="369" w:lineRule="atLeast"/>
        <w:jc w:val="left"/>
        <w:rPr>
          <w:rFonts w:ascii="Simsun" w:eastAsia="宋体" w:hAnsi="Simsun" w:cs="宋体" w:hint="eastAsia"/>
          <w:bCs/>
          <w:kern w:val="0"/>
          <w:szCs w:val="21"/>
        </w:rPr>
      </w:pPr>
    </w:p>
    <w:p w:rsidR="00A67859" w:rsidRDefault="00D1623D" w:rsidP="00A67859">
      <w:pPr>
        <w:pStyle w:val="a7"/>
        <w:widowControl/>
        <w:numPr>
          <w:ilvl w:val="1"/>
          <w:numId w:val="13"/>
        </w:numPr>
        <w:shd w:val="clear" w:color="auto" w:fill="FFFFFF"/>
        <w:spacing w:line="369" w:lineRule="atLeast"/>
        <w:ind w:firstLineChars="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t>用户</w:t>
      </w:r>
      <w:r>
        <w:rPr>
          <w:rFonts w:ascii="Simsun" w:eastAsia="宋体" w:hAnsi="Simsun" w:cs="宋体"/>
          <w:bCs/>
          <w:kern w:val="0"/>
          <w:szCs w:val="21"/>
        </w:rPr>
        <w:t>信息</w:t>
      </w:r>
    </w:p>
    <w:p w:rsidR="00D244D4" w:rsidRDefault="00D1623D" w:rsidP="00851FF9">
      <w:pPr>
        <w:pStyle w:val="a7"/>
        <w:widowControl/>
        <w:numPr>
          <w:ilvl w:val="2"/>
          <w:numId w:val="15"/>
        </w:numPr>
        <w:shd w:val="clear" w:color="auto" w:fill="FFFFFF"/>
        <w:spacing w:line="369" w:lineRule="atLeast"/>
        <w:ind w:firstLineChars="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t>基础</w:t>
      </w:r>
      <w:r>
        <w:rPr>
          <w:rFonts w:ascii="Simsun" w:eastAsia="宋体" w:hAnsi="Simsun" w:cs="宋体"/>
          <w:bCs/>
          <w:kern w:val="0"/>
          <w:szCs w:val="21"/>
        </w:rPr>
        <w:t>信息</w:t>
      </w:r>
    </w:p>
    <w:p w:rsidR="00D244D4" w:rsidRPr="00542B6D" w:rsidRDefault="00036402" w:rsidP="00981952">
      <w:pPr>
        <w:pStyle w:val="a7"/>
        <w:widowControl/>
        <w:shd w:val="clear" w:color="auto" w:fill="FFFFFF"/>
        <w:spacing w:line="369" w:lineRule="atLeast"/>
        <w:ind w:left="152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lastRenderedPageBreak/>
        <w:t>用户编号、用户所在分集</w:t>
      </w:r>
      <w:r w:rsidR="00FB1C2F">
        <w:rPr>
          <w:rFonts w:ascii="Simsun" w:eastAsia="宋体" w:hAnsi="Simsun" w:cs="宋体" w:hint="eastAsia"/>
          <w:bCs/>
          <w:kern w:val="0"/>
          <w:szCs w:val="21"/>
        </w:rPr>
        <w:t>、</w:t>
      </w:r>
      <w:r w:rsidR="00FB1C2F">
        <w:rPr>
          <w:rFonts w:ascii="Simsun" w:eastAsia="宋体" w:hAnsi="Simsun" w:cs="宋体"/>
          <w:bCs/>
          <w:kern w:val="0"/>
          <w:szCs w:val="21"/>
        </w:rPr>
        <w:t>所属换热机组</w:t>
      </w:r>
      <w:r>
        <w:rPr>
          <w:rFonts w:ascii="Simsun" w:eastAsia="宋体" w:hAnsi="Simsun" w:cs="宋体" w:hint="eastAsia"/>
          <w:bCs/>
          <w:kern w:val="0"/>
          <w:szCs w:val="21"/>
        </w:rPr>
        <w:t>、用户地址（门牌编号</w:t>
      </w:r>
      <w:r>
        <w:rPr>
          <w:rFonts w:ascii="Simsun" w:eastAsia="宋体" w:hAnsi="Simsun" w:cs="宋体"/>
          <w:bCs/>
          <w:kern w:val="0"/>
          <w:szCs w:val="21"/>
        </w:rPr>
        <w:t>或其他</w:t>
      </w:r>
      <w:r w:rsidR="006823F2">
        <w:rPr>
          <w:rFonts w:ascii="Simsun" w:eastAsia="宋体" w:hAnsi="Simsun" w:cs="宋体" w:hint="eastAsia"/>
          <w:bCs/>
          <w:kern w:val="0"/>
          <w:szCs w:val="21"/>
        </w:rPr>
        <w:t>）、户主</w:t>
      </w:r>
      <w:r w:rsidR="006823F2">
        <w:rPr>
          <w:rFonts w:ascii="Simsun" w:eastAsia="宋体" w:hAnsi="Simsun" w:cs="宋体"/>
          <w:bCs/>
          <w:kern w:val="0"/>
          <w:szCs w:val="21"/>
        </w:rPr>
        <w:t>姓名</w:t>
      </w:r>
      <w:r w:rsidR="0074123C" w:rsidRPr="0074123C">
        <w:rPr>
          <w:rFonts w:ascii="Simsun" w:eastAsia="宋体" w:hAnsi="Simsun" w:cs="宋体" w:hint="eastAsia"/>
          <w:bCs/>
          <w:kern w:val="0"/>
          <w:szCs w:val="21"/>
        </w:rPr>
        <w:t>、联系方式、开户时间</w:t>
      </w:r>
      <w:r w:rsidR="001F0E3E">
        <w:rPr>
          <w:rFonts w:ascii="Simsun" w:eastAsia="宋体" w:hAnsi="Simsun" w:cs="宋体" w:hint="eastAsia"/>
          <w:bCs/>
          <w:kern w:val="0"/>
          <w:szCs w:val="21"/>
        </w:rPr>
        <w:t>、开通</w:t>
      </w:r>
      <w:r w:rsidR="001F0E3E">
        <w:rPr>
          <w:rFonts w:ascii="Simsun" w:eastAsia="宋体" w:hAnsi="Simsun" w:cs="宋体"/>
          <w:bCs/>
          <w:kern w:val="0"/>
          <w:szCs w:val="21"/>
        </w:rPr>
        <w:t>合同</w:t>
      </w:r>
      <w:r w:rsidR="001F0E3E">
        <w:rPr>
          <w:rFonts w:ascii="Simsun" w:eastAsia="宋体" w:hAnsi="Simsun" w:cs="宋体" w:hint="eastAsia"/>
          <w:bCs/>
          <w:kern w:val="0"/>
          <w:szCs w:val="21"/>
        </w:rPr>
        <w:t>影像</w:t>
      </w:r>
      <w:r w:rsidR="001F0E3E">
        <w:rPr>
          <w:rFonts w:ascii="Simsun" w:eastAsia="宋体" w:hAnsi="Simsun" w:cs="宋体"/>
          <w:bCs/>
          <w:kern w:val="0"/>
          <w:szCs w:val="21"/>
        </w:rPr>
        <w:t>（</w:t>
      </w:r>
      <w:r w:rsidR="001F0E3E">
        <w:rPr>
          <w:rFonts w:ascii="Simsun" w:eastAsia="宋体" w:hAnsi="Simsun" w:cs="宋体" w:hint="eastAsia"/>
          <w:bCs/>
          <w:kern w:val="0"/>
          <w:szCs w:val="21"/>
        </w:rPr>
        <w:t>照片</w:t>
      </w:r>
      <w:r w:rsidR="001F0E3E">
        <w:rPr>
          <w:rFonts w:ascii="Simsun" w:eastAsia="宋体" w:hAnsi="Simsun" w:cs="宋体"/>
          <w:bCs/>
          <w:kern w:val="0"/>
          <w:szCs w:val="21"/>
        </w:rPr>
        <w:t>或扫描图片）</w:t>
      </w:r>
      <w:r w:rsidR="00F22BC7">
        <w:rPr>
          <w:rFonts w:ascii="Simsun" w:eastAsia="宋体" w:hAnsi="Simsun" w:cs="宋体" w:hint="eastAsia"/>
          <w:bCs/>
          <w:kern w:val="0"/>
          <w:szCs w:val="21"/>
        </w:rPr>
        <w:t>、</w:t>
      </w:r>
      <w:r w:rsidR="00F22BC7">
        <w:rPr>
          <w:rFonts w:ascii="Simsun" w:eastAsia="宋体" w:hAnsi="Simsun" w:cs="宋体"/>
          <w:bCs/>
          <w:kern w:val="0"/>
          <w:szCs w:val="21"/>
        </w:rPr>
        <w:t>身份证影像</w:t>
      </w:r>
      <w:r w:rsidR="00E24728">
        <w:rPr>
          <w:rFonts w:ascii="Simsun" w:eastAsia="宋体" w:hAnsi="Simsun" w:cs="宋体" w:hint="eastAsia"/>
          <w:bCs/>
          <w:kern w:val="0"/>
          <w:szCs w:val="21"/>
        </w:rPr>
        <w:t>、</w:t>
      </w:r>
      <w:r w:rsidR="00E24728">
        <w:rPr>
          <w:rFonts w:ascii="Simsun" w:eastAsia="宋体" w:hAnsi="Simsun" w:cs="宋体"/>
          <w:bCs/>
          <w:kern w:val="0"/>
          <w:szCs w:val="21"/>
        </w:rPr>
        <w:t>房产证</w:t>
      </w:r>
      <w:r w:rsidR="00E24728">
        <w:rPr>
          <w:rFonts w:ascii="Simsun" w:eastAsia="宋体" w:hAnsi="Simsun" w:cs="宋体" w:hint="eastAsia"/>
          <w:bCs/>
          <w:kern w:val="0"/>
          <w:szCs w:val="21"/>
        </w:rPr>
        <w:t>影像</w:t>
      </w:r>
      <w:r w:rsidR="00E24728">
        <w:rPr>
          <w:rFonts w:ascii="Simsun" w:eastAsia="宋体" w:hAnsi="Simsun" w:cs="宋体"/>
          <w:bCs/>
          <w:kern w:val="0"/>
          <w:szCs w:val="21"/>
        </w:rPr>
        <w:t>、户型</w:t>
      </w:r>
      <w:r w:rsidR="00E24728">
        <w:rPr>
          <w:rFonts w:ascii="Simsun" w:eastAsia="宋体" w:hAnsi="Simsun" w:cs="宋体" w:hint="eastAsia"/>
          <w:bCs/>
          <w:kern w:val="0"/>
          <w:szCs w:val="21"/>
        </w:rPr>
        <w:t>图纸影像</w:t>
      </w:r>
    </w:p>
    <w:p w:rsidR="0067763E" w:rsidRDefault="0067763E" w:rsidP="00D1623D">
      <w:pPr>
        <w:pStyle w:val="a7"/>
        <w:widowControl/>
        <w:numPr>
          <w:ilvl w:val="2"/>
          <w:numId w:val="15"/>
        </w:numPr>
        <w:shd w:val="clear" w:color="auto" w:fill="FFFFFF"/>
        <w:spacing w:line="369" w:lineRule="atLeast"/>
        <w:ind w:firstLineChars="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t>计费信息</w:t>
      </w:r>
    </w:p>
    <w:p w:rsidR="00542B6D" w:rsidRDefault="00445C41" w:rsidP="00981952">
      <w:pPr>
        <w:pStyle w:val="a7"/>
        <w:widowControl/>
        <w:shd w:val="clear" w:color="auto" w:fill="FFFFFF"/>
        <w:spacing w:line="369" w:lineRule="atLeast"/>
        <w:ind w:left="152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/>
          <w:bCs/>
          <w:kern w:val="0"/>
          <w:szCs w:val="21"/>
        </w:rPr>
        <w:t>建筑面积、套内面积</w:t>
      </w:r>
      <w:r>
        <w:rPr>
          <w:rFonts w:ascii="Simsun" w:eastAsia="宋体" w:hAnsi="Simsun" w:cs="宋体" w:hint="eastAsia"/>
          <w:bCs/>
          <w:kern w:val="0"/>
          <w:szCs w:val="21"/>
        </w:rPr>
        <w:t>、</w:t>
      </w:r>
      <w:r w:rsidR="00AC4DBC">
        <w:rPr>
          <w:rFonts w:ascii="Simsun" w:eastAsia="宋体" w:hAnsi="Simsun" w:cs="宋体" w:hint="eastAsia"/>
          <w:bCs/>
          <w:kern w:val="0"/>
          <w:szCs w:val="21"/>
        </w:rPr>
        <w:t>计费</w:t>
      </w:r>
      <w:r w:rsidR="002B7E53">
        <w:rPr>
          <w:rFonts w:ascii="Simsun" w:eastAsia="宋体" w:hAnsi="Simsun" w:cs="宋体"/>
          <w:bCs/>
          <w:kern w:val="0"/>
          <w:szCs w:val="21"/>
        </w:rPr>
        <w:t>面积、</w:t>
      </w:r>
      <w:r w:rsidR="00B534E5">
        <w:rPr>
          <w:rFonts w:ascii="Simsun" w:eastAsia="宋体" w:hAnsi="Simsun" w:cs="宋体" w:hint="eastAsia"/>
          <w:bCs/>
          <w:kern w:val="0"/>
          <w:szCs w:val="21"/>
        </w:rPr>
        <w:t>计费方式</w:t>
      </w:r>
      <w:r w:rsidR="00B534E5">
        <w:rPr>
          <w:rFonts w:ascii="Simsun" w:eastAsia="宋体" w:hAnsi="Simsun" w:cs="宋体"/>
          <w:bCs/>
          <w:kern w:val="0"/>
          <w:szCs w:val="21"/>
        </w:rPr>
        <w:t>（</w:t>
      </w:r>
      <w:r w:rsidR="00B534E5">
        <w:rPr>
          <w:rFonts w:ascii="Simsun" w:eastAsia="宋体" w:hAnsi="Simsun" w:cs="宋体" w:hint="eastAsia"/>
          <w:bCs/>
          <w:kern w:val="0"/>
          <w:szCs w:val="21"/>
        </w:rPr>
        <w:t>按建筑面积、</w:t>
      </w:r>
      <w:r w:rsidR="00B534E5">
        <w:rPr>
          <w:rFonts w:ascii="Simsun" w:eastAsia="宋体" w:hAnsi="Simsun" w:cs="宋体"/>
          <w:bCs/>
          <w:kern w:val="0"/>
          <w:szCs w:val="21"/>
        </w:rPr>
        <w:t>按套内</w:t>
      </w:r>
      <w:r w:rsidR="00B534E5">
        <w:rPr>
          <w:rFonts w:ascii="Simsun" w:eastAsia="宋体" w:hAnsi="Simsun" w:cs="宋体" w:hint="eastAsia"/>
          <w:bCs/>
          <w:kern w:val="0"/>
          <w:szCs w:val="21"/>
        </w:rPr>
        <w:t>面积</w:t>
      </w:r>
      <w:r w:rsidR="00B534E5">
        <w:rPr>
          <w:rFonts w:ascii="Simsun" w:eastAsia="宋体" w:hAnsi="Simsun" w:cs="宋体"/>
          <w:bCs/>
          <w:kern w:val="0"/>
          <w:szCs w:val="21"/>
        </w:rPr>
        <w:t>、</w:t>
      </w:r>
      <w:r w:rsidR="00B534E5">
        <w:rPr>
          <w:rFonts w:ascii="Simsun" w:eastAsia="宋体" w:hAnsi="Simsun" w:cs="宋体" w:hint="eastAsia"/>
          <w:bCs/>
          <w:kern w:val="0"/>
          <w:szCs w:val="21"/>
        </w:rPr>
        <w:t>热计量计费</w:t>
      </w:r>
      <w:r w:rsidR="00B534E5">
        <w:rPr>
          <w:rFonts w:ascii="Simsun" w:eastAsia="宋体" w:hAnsi="Simsun" w:cs="宋体"/>
          <w:bCs/>
          <w:kern w:val="0"/>
          <w:szCs w:val="21"/>
        </w:rPr>
        <w:t>）</w:t>
      </w:r>
      <w:r w:rsidR="00B534E5">
        <w:rPr>
          <w:rFonts w:ascii="Simsun" w:eastAsia="宋体" w:hAnsi="Simsun" w:cs="宋体" w:hint="eastAsia"/>
          <w:bCs/>
          <w:kern w:val="0"/>
          <w:szCs w:val="21"/>
        </w:rPr>
        <w:t>、</w:t>
      </w:r>
      <w:r w:rsidR="00D17F37">
        <w:rPr>
          <w:rFonts w:ascii="Simsun" w:eastAsia="宋体" w:hAnsi="Simsun" w:cs="宋体" w:hint="eastAsia"/>
          <w:bCs/>
          <w:kern w:val="0"/>
          <w:szCs w:val="21"/>
        </w:rPr>
        <w:t>费率（元</w:t>
      </w:r>
      <w:r w:rsidR="00D17F37">
        <w:rPr>
          <w:rFonts w:ascii="Simsun" w:eastAsia="宋体" w:hAnsi="Simsun" w:cs="宋体"/>
          <w:bCs/>
          <w:kern w:val="0"/>
          <w:szCs w:val="21"/>
        </w:rPr>
        <w:t>/</w:t>
      </w:r>
      <w:r w:rsidR="00D17F37">
        <w:rPr>
          <w:rFonts w:ascii="Simsun" w:eastAsia="宋体" w:hAnsi="Simsun" w:cs="宋体"/>
          <w:bCs/>
          <w:kern w:val="0"/>
          <w:szCs w:val="21"/>
        </w:rPr>
        <w:t>平米）</w:t>
      </w:r>
      <w:r w:rsidR="00B1400D">
        <w:rPr>
          <w:rFonts w:ascii="Simsun" w:eastAsia="宋体" w:hAnsi="Simsun" w:cs="宋体" w:hint="eastAsia"/>
          <w:bCs/>
          <w:kern w:val="0"/>
          <w:szCs w:val="21"/>
        </w:rPr>
        <w:t>、</w:t>
      </w:r>
      <w:r w:rsidR="00B1400D">
        <w:rPr>
          <w:rFonts w:ascii="Simsun" w:eastAsia="宋体" w:hAnsi="Simsun" w:cs="宋体"/>
          <w:bCs/>
          <w:kern w:val="0"/>
          <w:szCs w:val="21"/>
        </w:rPr>
        <w:t>折扣</w:t>
      </w:r>
      <w:r w:rsidR="00A9567F">
        <w:rPr>
          <w:rFonts w:ascii="Simsun" w:eastAsia="宋体" w:hAnsi="Simsun" w:cs="宋体" w:hint="eastAsia"/>
          <w:bCs/>
          <w:kern w:val="0"/>
          <w:szCs w:val="21"/>
        </w:rPr>
        <w:t>（折扣</w:t>
      </w:r>
      <w:r w:rsidR="00A9567F">
        <w:rPr>
          <w:rFonts w:ascii="Simsun" w:eastAsia="宋体" w:hAnsi="Simsun" w:cs="宋体"/>
          <w:bCs/>
          <w:kern w:val="0"/>
          <w:szCs w:val="21"/>
        </w:rPr>
        <w:t>减免）</w:t>
      </w:r>
      <w:r w:rsidR="00B1400D">
        <w:rPr>
          <w:rFonts w:ascii="Simsun" w:eastAsia="宋体" w:hAnsi="Simsun" w:cs="宋体"/>
          <w:bCs/>
          <w:kern w:val="0"/>
          <w:szCs w:val="21"/>
        </w:rPr>
        <w:t>、减免额</w:t>
      </w:r>
      <w:r w:rsidR="00A9567F">
        <w:rPr>
          <w:rFonts w:ascii="Simsun" w:eastAsia="宋体" w:hAnsi="Simsun" w:cs="宋体" w:hint="eastAsia"/>
          <w:bCs/>
          <w:kern w:val="0"/>
          <w:szCs w:val="21"/>
        </w:rPr>
        <w:t>（固定</w:t>
      </w:r>
      <w:r w:rsidR="00A9567F">
        <w:rPr>
          <w:rFonts w:ascii="Simsun" w:eastAsia="宋体" w:hAnsi="Simsun" w:cs="宋体"/>
          <w:bCs/>
          <w:kern w:val="0"/>
          <w:szCs w:val="21"/>
        </w:rPr>
        <w:t>额度减免）</w:t>
      </w:r>
      <w:r w:rsidR="00D17F37">
        <w:rPr>
          <w:rFonts w:ascii="Simsun" w:eastAsia="宋体" w:hAnsi="Simsun" w:cs="宋体"/>
          <w:bCs/>
          <w:kern w:val="0"/>
          <w:szCs w:val="21"/>
        </w:rPr>
        <w:t>、</w:t>
      </w:r>
      <w:r w:rsidR="00542B6D" w:rsidRPr="00542B6D">
        <w:rPr>
          <w:rFonts w:ascii="Simsun" w:eastAsia="宋体" w:hAnsi="Simsun" w:cs="宋体" w:hint="eastAsia"/>
          <w:bCs/>
          <w:kern w:val="0"/>
          <w:szCs w:val="21"/>
        </w:rPr>
        <w:t>供热状态（开通、关停、限制温度）、</w:t>
      </w:r>
      <w:r w:rsidR="00444829">
        <w:rPr>
          <w:rFonts w:ascii="Simsun" w:eastAsia="宋体" w:hAnsi="Simsun" w:cs="宋体" w:hint="eastAsia"/>
          <w:bCs/>
          <w:kern w:val="0"/>
          <w:szCs w:val="21"/>
        </w:rPr>
        <w:t>热计量</w:t>
      </w:r>
      <w:r w:rsidR="000334BF">
        <w:rPr>
          <w:rFonts w:ascii="Simsun" w:eastAsia="宋体" w:hAnsi="Simsun" w:cs="宋体" w:hint="eastAsia"/>
          <w:bCs/>
          <w:kern w:val="0"/>
          <w:szCs w:val="21"/>
        </w:rPr>
        <w:t>基数</w:t>
      </w:r>
      <w:r w:rsidR="00444829">
        <w:rPr>
          <w:rFonts w:ascii="Simsun" w:eastAsia="宋体" w:hAnsi="Simsun" w:cs="宋体"/>
          <w:bCs/>
          <w:kern w:val="0"/>
          <w:szCs w:val="21"/>
        </w:rPr>
        <w:t>、</w:t>
      </w:r>
      <w:r w:rsidR="00444829">
        <w:rPr>
          <w:rFonts w:ascii="Simsun" w:eastAsia="宋体" w:hAnsi="Simsun" w:cs="宋体" w:hint="eastAsia"/>
          <w:bCs/>
          <w:kern w:val="0"/>
          <w:szCs w:val="21"/>
        </w:rPr>
        <w:t>热计量</w:t>
      </w:r>
      <w:r w:rsidR="000334BF">
        <w:rPr>
          <w:rFonts w:ascii="Simsun" w:eastAsia="宋体" w:hAnsi="Simsun" w:cs="宋体" w:hint="eastAsia"/>
          <w:bCs/>
          <w:kern w:val="0"/>
          <w:szCs w:val="21"/>
        </w:rPr>
        <w:t>费率</w:t>
      </w:r>
      <w:r w:rsidR="000334BF">
        <w:rPr>
          <w:rFonts w:ascii="Simsun" w:eastAsia="宋体" w:hAnsi="Simsun" w:cs="宋体"/>
          <w:bCs/>
          <w:kern w:val="0"/>
          <w:szCs w:val="21"/>
        </w:rPr>
        <w:t>（</w:t>
      </w:r>
      <w:r w:rsidR="000334BF">
        <w:rPr>
          <w:rFonts w:ascii="Simsun" w:eastAsia="宋体" w:hAnsi="Simsun" w:cs="宋体" w:hint="eastAsia"/>
          <w:bCs/>
          <w:kern w:val="0"/>
          <w:szCs w:val="21"/>
        </w:rPr>
        <w:t>元</w:t>
      </w:r>
      <w:r w:rsidR="000334BF">
        <w:rPr>
          <w:rFonts w:ascii="Simsun" w:eastAsia="宋体" w:hAnsi="Simsun" w:cs="宋体"/>
          <w:bCs/>
          <w:kern w:val="0"/>
          <w:szCs w:val="21"/>
        </w:rPr>
        <w:t>/</w:t>
      </w:r>
      <w:r w:rsidR="000334BF">
        <w:rPr>
          <w:rFonts w:ascii="Simsun" w:eastAsia="宋体" w:hAnsi="Simsun" w:cs="宋体" w:hint="eastAsia"/>
          <w:bCs/>
          <w:kern w:val="0"/>
          <w:szCs w:val="21"/>
        </w:rPr>
        <w:t>表字</w:t>
      </w:r>
      <w:r w:rsidR="000334BF">
        <w:rPr>
          <w:rFonts w:ascii="Simsun" w:eastAsia="宋体" w:hAnsi="Simsun" w:cs="宋体"/>
          <w:bCs/>
          <w:kern w:val="0"/>
          <w:szCs w:val="21"/>
        </w:rPr>
        <w:t>）</w:t>
      </w:r>
      <w:r w:rsidR="00B534E5">
        <w:rPr>
          <w:rFonts w:ascii="Simsun" w:eastAsia="宋体" w:hAnsi="Simsun" w:cs="宋体" w:hint="eastAsia"/>
          <w:bCs/>
          <w:kern w:val="0"/>
          <w:szCs w:val="21"/>
        </w:rPr>
        <w:t>、户型</w:t>
      </w:r>
      <w:r w:rsidR="00B534E5">
        <w:rPr>
          <w:rFonts w:ascii="Simsun" w:eastAsia="宋体" w:hAnsi="Simsun" w:cs="宋体" w:hint="eastAsia"/>
          <w:bCs/>
          <w:kern w:val="0"/>
          <w:szCs w:val="21"/>
        </w:rPr>
        <w:t>(X</w:t>
      </w:r>
      <w:r w:rsidR="00B534E5">
        <w:rPr>
          <w:rFonts w:ascii="Simsun" w:eastAsia="宋体" w:hAnsi="Simsun" w:cs="宋体"/>
          <w:bCs/>
          <w:kern w:val="0"/>
          <w:szCs w:val="21"/>
        </w:rPr>
        <w:t>室</w:t>
      </w:r>
      <w:r w:rsidR="00B534E5">
        <w:rPr>
          <w:rFonts w:ascii="Simsun" w:eastAsia="宋体" w:hAnsi="Simsun" w:cs="宋体"/>
          <w:bCs/>
          <w:kern w:val="0"/>
          <w:szCs w:val="21"/>
        </w:rPr>
        <w:t>X</w:t>
      </w:r>
      <w:r w:rsidR="00B534E5">
        <w:rPr>
          <w:rFonts w:ascii="Simsun" w:eastAsia="宋体" w:hAnsi="Simsun" w:cs="宋体"/>
          <w:bCs/>
          <w:kern w:val="0"/>
          <w:szCs w:val="21"/>
        </w:rPr>
        <w:t>厅</w:t>
      </w:r>
      <w:r w:rsidR="00B534E5">
        <w:rPr>
          <w:rFonts w:ascii="Simsun" w:eastAsia="宋体" w:hAnsi="Simsun" w:cs="宋体"/>
          <w:bCs/>
          <w:kern w:val="0"/>
          <w:szCs w:val="21"/>
        </w:rPr>
        <w:t>X</w:t>
      </w:r>
      <w:r w:rsidR="00B534E5">
        <w:rPr>
          <w:rFonts w:ascii="Simsun" w:eastAsia="宋体" w:hAnsi="Simsun" w:cs="宋体"/>
          <w:bCs/>
          <w:kern w:val="0"/>
          <w:szCs w:val="21"/>
        </w:rPr>
        <w:t>卫</w:t>
      </w:r>
      <w:r w:rsidR="00B534E5">
        <w:rPr>
          <w:rFonts w:ascii="Simsun" w:eastAsia="宋体" w:hAnsi="Simsun" w:cs="宋体" w:hint="eastAsia"/>
          <w:bCs/>
          <w:kern w:val="0"/>
          <w:szCs w:val="21"/>
        </w:rPr>
        <w:t>)</w:t>
      </w:r>
      <w:r w:rsidR="00B534E5">
        <w:rPr>
          <w:rFonts w:ascii="Simsun" w:eastAsia="宋体" w:hAnsi="Simsun" w:cs="宋体" w:hint="eastAsia"/>
          <w:bCs/>
          <w:kern w:val="0"/>
          <w:szCs w:val="21"/>
        </w:rPr>
        <w:t>、</w:t>
      </w:r>
      <w:r w:rsidR="00DB3950">
        <w:rPr>
          <w:rFonts w:ascii="Simsun" w:eastAsia="宋体" w:hAnsi="Simsun" w:cs="宋体" w:hint="eastAsia"/>
          <w:bCs/>
          <w:kern w:val="0"/>
          <w:szCs w:val="21"/>
        </w:rPr>
        <w:t>描述</w:t>
      </w:r>
      <w:r w:rsidR="00DB3950">
        <w:rPr>
          <w:rFonts w:ascii="Simsun" w:eastAsia="宋体" w:hAnsi="Simsun" w:cs="宋体"/>
          <w:bCs/>
          <w:kern w:val="0"/>
          <w:szCs w:val="21"/>
        </w:rPr>
        <w:t>（</w:t>
      </w:r>
      <w:r w:rsidR="00DB3950">
        <w:rPr>
          <w:rFonts w:ascii="Simsun" w:eastAsia="宋体" w:hAnsi="Simsun" w:cs="宋体" w:hint="eastAsia"/>
          <w:bCs/>
          <w:kern w:val="0"/>
          <w:szCs w:val="21"/>
        </w:rPr>
        <w:t>备注</w:t>
      </w:r>
      <w:r w:rsidR="00DB3950">
        <w:rPr>
          <w:rFonts w:ascii="Simsun" w:eastAsia="宋体" w:hAnsi="Simsun" w:cs="宋体"/>
          <w:bCs/>
          <w:kern w:val="0"/>
          <w:szCs w:val="21"/>
        </w:rPr>
        <w:t>）</w:t>
      </w:r>
    </w:p>
    <w:p w:rsidR="00851FF9" w:rsidRDefault="00851FF9" w:rsidP="00851FF9">
      <w:pPr>
        <w:pStyle w:val="a7"/>
        <w:widowControl/>
        <w:numPr>
          <w:ilvl w:val="1"/>
          <w:numId w:val="13"/>
        </w:numPr>
        <w:shd w:val="clear" w:color="auto" w:fill="FFFFFF"/>
        <w:spacing w:line="369" w:lineRule="atLeast"/>
        <w:ind w:firstLineChars="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t>收费</w:t>
      </w:r>
      <w:r>
        <w:rPr>
          <w:rFonts w:ascii="Simsun" w:eastAsia="宋体" w:hAnsi="Simsun" w:cs="宋体"/>
          <w:bCs/>
          <w:kern w:val="0"/>
          <w:szCs w:val="21"/>
        </w:rPr>
        <w:t>（</w:t>
      </w:r>
      <w:r>
        <w:rPr>
          <w:rFonts w:ascii="Simsun" w:eastAsia="宋体" w:hAnsi="Simsun" w:cs="宋体" w:hint="eastAsia"/>
          <w:bCs/>
          <w:kern w:val="0"/>
          <w:szCs w:val="21"/>
        </w:rPr>
        <w:t>账户）</w:t>
      </w:r>
      <w:r>
        <w:rPr>
          <w:rFonts w:ascii="Simsun" w:eastAsia="宋体" w:hAnsi="Simsun" w:cs="宋体"/>
          <w:bCs/>
          <w:kern w:val="0"/>
          <w:szCs w:val="21"/>
        </w:rPr>
        <w:t>信息</w:t>
      </w:r>
    </w:p>
    <w:p w:rsidR="0067763E" w:rsidRDefault="006A7294" w:rsidP="00B07EA4">
      <w:pPr>
        <w:pStyle w:val="a7"/>
        <w:widowControl/>
        <w:numPr>
          <w:ilvl w:val="2"/>
          <w:numId w:val="17"/>
        </w:numPr>
        <w:shd w:val="clear" w:color="auto" w:fill="FFFFFF"/>
        <w:spacing w:line="369" w:lineRule="atLeast"/>
        <w:ind w:firstLineChars="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t>账户</w:t>
      </w:r>
      <w:r w:rsidR="00CC1B94">
        <w:rPr>
          <w:rFonts w:ascii="Simsun" w:eastAsia="宋体" w:hAnsi="Simsun" w:cs="宋体" w:hint="eastAsia"/>
          <w:bCs/>
          <w:kern w:val="0"/>
          <w:szCs w:val="21"/>
        </w:rPr>
        <w:t>信息</w:t>
      </w:r>
      <w:r w:rsidR="000840C0">
        <w:rPr>
          <w:rFonts w:ascii="Simsun" w:eastAsia="宋体" w:hAnsi="Simsun" w:cs="宋体" w:hint="eastAsia"/>
          <w:bCs/>
          <w:kern w:val="0"/>
          <w:szCs w:val="21"/>
        </w:rPr>
        <w:t>（每个</w:t>
      </w:r>
      <w:r w:rsidR="000840C0">
        <w:rPr>
          <w:rFonts w:ascii="Simsun" w:eastAsia="宋体" w:hAnsi="Simsun" w:cs="宋体"/>
          <w:bCs/>
          <w:kern w:val="0"/>
          <w:szCs w:val="21"/>
        </w:rPr>
        <w:t>缴费</w:t>
      </w:r>
      <w:r w:rsidR="000840C0">
        <w:rPr>
          <w:rFonts w:ascii="Simsun" w:eastAsia="宋体" w:hAnsi="Simsun" w:cs="宋体" w:hint="eastAsia"/>
          <w:bCs/>
          <w:kern w:val="0"/>
          <w:szCs w:val="21"/>
        </w:rPr>
        <w:t>帐期</w:t>
      </w:r>
      <w:r w:rsidR="000840C0">
        <w:rPr>
          <w:rFonts w:ascii="Simsun" w:eastAsia="宋体" w:hAnsi="Simsun" w:cs="宋体"/>
          <w:bCs/>
          <w:kern w:val="0"/>
          <w:szCs w:val="21"/>
        </w:rPr>
        <w:t>一条记录，根据上个帐期生成</w:t>
      </w:r>
      <w:r w:rsidR="00324A1A">
        <w:rPr>
          <w:rFonts w:ascii="Simsun" w:eastAsia="宋体" w:hAnsi="Simsun" w:cs="宋体" w:hint="eastAsia"/>
          <w:bCs/>
          <w:kern w:val="0"/>
          <w:szCs w:val="21"/>
        </w:rPr>
        <w:t>，</w:t>
      </w:r>
      <w:r w:rsidR="00095C73">
        <w:rPr>
          <w:rFonts w:ascii="Simsun" w:eastAsia="宋体" w:hAnsi="Simsun" w:cs="宋体" w:hint="eastAsia"/>
          <w:bCs/>
          <w:kern w:val="0"/>
          <w:szCs w:val="21"/>
        </w:rPr>
        <w:t>当</w:t>
      </w:r>
      <w:r w:rsidR="00E3029E">
        <w:rPr>
          <w:rFonts w:ascii="Simsun" w:eastAsia="宋体" w:hAnsi="Simsun" w:cs="宋体" w:hint="eastAsia"/>
          <w:bCs/>
          <w:kern w:val="0"/>
          <w:szCs w:val="21"/>
        </w:rPr>
        <w:t>上期</w:t>
      </w:r>
      <w:r w:rsidR="00095C73">
        <w:rPr>
          <w:rFonts w:ascii="Simsun" w:eastAsia="宋体" w:hAnsi="Simsun" w:cs="宋体" w:hint="eastAsia"/>
          <w:bCs/>
          <w:kern w:val="0"/>
          <w:szCs w:val="21"/>
        </w:rPr>
        <w:t>余额</w:t>
      </w:r>
      <w:r w:rsidR="00152072">
        <w:rPr>
          <w:rFonts w:ascii="Simsun" w:eastAsia="宋体" w:hAnsi="Simsun" w:cs="宋体"/>
          <w:bCs/>
          <w:kern w:val="0"/>
          <w:szCs w:val="21"/>
        </w:rPr>
        <w:t>为负数时，</w:t>
      </w:r>
      <w:r w:rsidR="001B33A0">
        <w:rPr>
          <w:rFonts w:ascii="Simsun" w:eastAsia="宋体" w:hAnsi="Simsun" w:cs="宋体" w:hint="eastAsia"/>
          <w:bCs/>
          <w:kern w:val="0"/>
          <w:szCs w:val="21"/>
        </w:rPr>
        <w:t>向前</w:t>
      </w:r>
      <w:r w:rsidR="001B33A0">
        <w:rPr>
          <w:rFonts w:ascii="Simsun" w:eastAsia="宋体" w:hAnsi="Simsun" w:cs="宋体"/>
          <w:bCs/>
          <w:kern w:val="0"/>
          <w:szCs w:val="21"/>
        </w:rPr>
        <w:t>查询每期的</w:t>
      </w:r>
      <w:r w:rsidR="001B33A0">
        <w:rPr>
          <w:rFonts w:ascii="Simsun" w:eastAsia="宋体" w:hAnsi="Simsun" w:cs="宋体" w:hint="eastAsia"/>
          <w:bCs/>
          <w:kern w:val="0"/>
          <w:szCs w:val="21"/>
        </w:rPr>
        <w:t>账户</w:t>
      </w:r>
      <w:r w:rsidR="001B33A0">
        <w:rPr>
          <w:rFonts w:ascii="Simsun" w:eastAsia="宋体" w:hAnsi="Simsun" w:cs="宋体"/>
          <w:bCs/>
          <w:kern w:val="0"/>
          <w:szCs w:val="21"/>
        </w:rPr>
        <w:t>信息历史记录，这些记录即为欠费记录</w:t>
      </w:r>
      <w:r w:rsidR="000840C0">
        <w:rPr>
          <w:rFonts w:ascii="Simsun" w:eastAsia="宋体" w:hAnsi="Simsun" w:cs="宋体"/>
          <w:bCs/>
          <w:kern w:val="0"/>
          <w:szCs w:val="21"/>
        </w:rPr>
        <w:t>）</w:t>
      </w:r>
    </w:p>
    <w:p w:rsidR="00095C73" w:rsidRPr="00095C73" w:rsidRDefault="00AA472A" w:rsidP="00981952">
      <w:pPr>
        <w:pStyle w:val="a7"/>
        <w:widowControl/>
        <w:shd w:val="clear" w:color="auto" w:fill="FFFFFF"/>
        <w:spacing w:line="369" w:lineRule="atLeast"/>
        <w:ind w:left="152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t>账号</w:t>
      </w:r>
      <w:r w:rsidR="005C7084">
        <w:rPr>
          <w:rFonts w:ascii="Simsun" w:eastAsia="宋体" w:hAnsi="Simsun" w:cs="宋体" w:hint="eastAsia"/>
          <w:bCs/>
          <w:kern w:val="0"/>
          <w:szCs w:val="21"/>
        </w:rPr>
        <w:t>（内部</w:t>
      </w:r>
      <w:r w:rsidR="005C7084">
        <w:rPr>
          <w:rFonts w:ascii="Simsun" w:eastAsia="宋体" w:hAnsi="Simsun" w:cs="宋体"/>
          <w:bCs/>
          <w:kern w:val="0"/>
          <w:szCs w:val="21"/>
        </w:rPr>
        <w:t>使用）</w:t>
      </w:r>
      <w:r w:rsidR="005C7084">
        <w:rPr>
          <w:rFonts w:ascii="Simsun" w:eastAsia="宋体" w:hAnsi="Simsun" w:cs="宋体" w:hint="eastAsia"/>
          <w:bCs/>
          <w:kern w:val="0"/>
          <w:szCs w:val="21"/>
        </w:rPr>
        <w:t>、</w:t>
      </w:r>
      <w:r w:rsidR="007439EC">
        <w:rPr>
          <w:rFonts w:ascii="Simsun" w:eastAsia="宋体" w:hAnsi="Simsun" w:cs="宋体" w:hint="eastAsia"/>
          <w:bCs/>
          <w:kern w:val="0"/>
          <w:szCs w:val="21"/>
        </w:rPr>
        <w:t>上期</w:t>
      </w:r>
      <w:r w:rsidR="007439EC">
        <w:rPr>
          <w:rFonts w:ascii="Simsun" w:eastAsia="宋体" w:hAnsi="Simsun" w:cs="宋体"/>
          <w:bCs/>
          <w:kern w:val="0"/>
          <w:szCs w:val="21"/>
        </w:rPr>
        <w:t>余额</w:t>
      </w:r>
      <w:r w:rsidR="00940B89">
        <w:rPr>
          <w:rFonts w:ascii="Simsun" w:eastAsia="宋体" w:hAnsi="Simsun" w:cs="宋体" w:hint="eastAsia"/>
          <w:bCs/>
          <w:kern w:val="0"/>
          <w:szCs w:val="21"/>
        </w:rPr>
        <w:t>（负数</w:t>
      </w:r>
      <w:r w:rsidR="00940B89">
        <w:rPr>
          <w:rFonts w:ascii="Simsun" w:eastAsia="宋体" w:hAnsi="Simsun" w:cs="宋体"/>
          <w:bCs/>
          <w:kern w:val="0"/>
          <w:szCs w:val="21"/>
        </w:rPr>
        <w:t>为欠缴</w:t>
      </w:r>
      <w:r w:rsidR="001F68DC">
        <w:rPr>
          <w:rFonts w:ascii="Simsun" w:eastAsia="宋体" w:hAnsi="Simsun" w:cs="宋体" w:hint="eastAsia"/>
          <w:bCs/>
          <w:kern w:val="0"/>
          <w:szCs w:val="21"/>
        </w:rPr>
        <w:t>、</w:t>
      </w:r>
      <w:r w:rsidR="001F68DC">
        <w:rPr>
          <w:rFonts w:ascii="Simsun" w:eastAsia="宋体" w:hAnsi="Simsun" w:cs="宋体"/>
          <w:bCs/>
          <w:kern w:val="0"/>
          <w:szCs w:val="21"/>
        </w:rPr>
        <w:t>正数为预缴</w:t>
      </w:r>
      <w:r w:rsidR="008B6B87">
        <w:rPr>
          <w:rFonts w:ascii="Simsun" w:eastAsia="宋体" w:hAnsi="Simsun" w:cs="宋体" w:hint="eastAsia"/>
          <w:bCs/>
          <w:kern w:val="0"/>
          <w:szCs w:val="21"/>
        </w:rPr>
        <w:t>，本期</w:t>
      </w:r>
      <w:r w:rsidR="008B6B87">
        <w:rPr>
          <w:rFonts w:ascii="Simsun" w:eastAsia="宋体" w:hAnsi="Simsun" w:cs="宋体"/>
          <w:bCs/>
          <w:kern w:val="0"/>
          <w:szCs w:val="21"/>
        </w:rPr>
        <w:t>余额</w:t>
      </w:r>
      <w:r w:rsidR="008B6B87">
        <w:rPr>
          <w:rFonts w:ascii="Simsun" w:eastAsia="宋体" w:hAnsi="Simsun" w:cs="宋体" w:hint="eastAsia"/>
          <w:bCs/>
          <w:kern w:val="0"/>
          <w:szCs w:val="21"/>
        </w:rPr>
        <w:t>=</w:t>
      </w:r>
      <w:r w:rsidR="008B6B87">
        <w:rPr>
          <w:rFonts w:ascii="Simsun" w:eastAsia="宋体" w:hAnsi="Simsun" w:cs="宋体"/>
          <w:bCs/>
          <w:kern w:val="0"/>
          <w:szCs w:val="21"/>
        </w:rPr>
        <w:t>上期余额</w:t>
      </w:r>
      <w:r w:rsidR="008B6B87">
        <w:rPr>
          <w:rFonts w:ascii="Simsun" w:eastAsia="宋体" w:hAnsi="Simsun" w:cs="宋体" w:hint="eastAsia"/>
          <w:bCs/>
          <w:kern w:val="0"/>
          <w:szCs w:val="21"/>
        </w:rPr>
        <w:t>+</w:t>
      </w:r>
      <w:r w:rsidR="008B6B87">
        <w:rPr>
          <w:rFonts w:ascii="Simsun" w:eastAsia="宋体" w:hAnsi="Simsun" w:cs="宋体"/>
          <w:bCs/>
          <w:kern w:val="0"/>
          <w:szCs w:val="21"/>
        </w:rPr>
        <w:t>上期实缴</w:t>
      </w:r>
      <w:r w:rsidR="008B6B87">
        <w:rPr>
          <w:rFonts w:ascii="Simsun" w:eastAsia="宋体" w:hAnsi="Simsun" w:cs="宋体"/>
          <w:bCs/>
          <w:kern w:val="0"/>
          <w:szCs w:val="21"/>
        </w:rPr>
        <w:t>-</w:t>
      </w:r>
      <w:r w:rsidR="008B6B87">
        <w:rPr>
          <w:rFonts w:ascii="Simsun" w:eastAsia="宋体" w:hAnsi="Simsun" w:cs="宋体" w:hint="eastAsia"/>
          <w:bCs/>
          <w:kern w:val="0"/>
          <w:szCs w:val="21"/>
        </w:rPr>
        <w:t>（</w:t>
      </w:r>
      <w:r w:rsidR="008B6B87">
        <w:rPr>
          <w:rFonts w:ascii="Simsun" w:eastAsia="宋体" w:hAnsi="Simsun" w:cs="宋体"/>
          <w:bCs/>
          <w:kern w:val="0"/>
          <w:szCs w:val="21"/>
        </w:rPr>
        <w:t>上期应缴</w:t>
      </w:r>
      <w:r w:rsidR="008B6B87">
        <w:rPr>
          <w:rFonts w:ascii="Simsun" w:eastAsia="宋体" w:hAnsi="Simsun" w:cs="宋体" w:hint="eastAsia"/>
          <w:bCs/>
          <w:kern w:val="0"/>
          <w:szCs w:val="21"/>
        </w:rPr>
        <w:t>+</w:t>
      </w:r>
      <w:r w:rsidR="009F2A71">
        <w:rPr>
          <w:rFonts w:ascii="Simsun" w:eastAsia="宋体" w:hAnsi="Simsun" w:cs="宋体" w:hint="eastAsia"/>
          <w:bCs/>
          <w:kern w:val="0"/>
          <w:szCs w:val="21"/>
        </w:rPr>
        <w:t>上期</w:t>
      </w:r>
      <w:r w:rsidR="00204BB2">
        <w:rPr>
          <w:rFonts w:ascii="Simsun" w:eastAsia="宋体" w:hAnsi="Simsun" w:cs="宋体" w:hint="eastAsia"/>
          <w:bCs/>
          <w:kern w:val="0"/>
          <w:szCs w:val="21"/>
        </w:rPr>
        <w:t>应缴</w:t>
      </w:r>
      <w:r w:rsidR="008B6B87">
        <w:rPr>
          <w:rFonts w:ascii="Simsun" w:eastAsia="宋体" w:hAnsi="Simsun" w:cs="宋体"/>
          <w:bCs/>
          <w:kern w:val="0"/>
          <w:szCs w:val="21"/>
        </w:rPr>
        <w:t>调整</w:t>
      </w:r>
      <w:r w:rsidR="00204BB2">
        <w:rPr>
          <w:rFonts w:ascii="Simsun" w:eastAsia="宋体" w:hAnsi="Simsun" w:cs="宋体" w:hint="eastAsia"/>
          <w:bCs/>
          <w:kern w:val="0"/>
          <w:szCs w:val="21"/>
        </w:rPr>
        <w:t>或</w:t>
      </w:r>
      <w:r w:rsidR="008B6B87">
        <w:rPr>
          <w:rFonts w:ascii="Simsun" w:eastAsia="宋体" w:hAnsi="Simsun" w:cs="宋体"/>
          <w:bCs/>
          <w:kern w:val="0"/>
          <w:szCs w:val="21"/>
        </w:rPr>
        <w:t>减免</w:t>
      </w:r>
      <w:r w:rsidR="00204BB2">
        <w:rPr>
          <w:rFonts w:ascii="Simsun" w:eastAsia="宋体" w:hAnsi="Simsun" w:cs="宋体" w:hint="eastAsia"/>
          <w:bCs/>
          <w:kern w:val="0"/>
          <w:szCs w:val="21"/>
        </w:rPr>
        <w:t>金额</w:t>
      </w:r>
      <w:r w:rsidR="008B6B87">
        <w:rPr>
          <w:rFonts w:ascii="Simsun" w:eastAsia="宋体" w:hAnsi="Simsun" w:cs="宋体" w:hint="eastAsia"/>
          <w:bCs/>
          <w:kern w:val="0"/>
          <w:szCs w:val="21"/>
        </w:rPr>
        <w:t>）</w:t>
      </w:r>
      <w:r w:rsidR="005B72ED">
        <w:rPr>
          <w:rFonts w:ascii="Simsun" w:eastAsia="宋体" w:hAnsi="Simsun" w:cs="宋体" w:hint="eastAsia"/>
          <w:bCs/>
          <w:kern w:val="0"/>
          <w:szCs w:val="21"/>
        </w:rPr>
        <w:t>，帐期</w:t>
      </w:r>
      <w:r w:rsidR="005B72ED">
        <w:rPr>
          <w:rFonts w:ascii="Simsun" w:eastAsia="宋体" w:hAnsi="Simsun" w:cs="宋体"/>
          <w:bCs/>
          <w:kern w:val="0"/>
          <w:szCs w:val="21"/>
        </w:rPr>
        <w:t>生成</w:t>
      </w:r>
      <w:r w:rsidR="005B72ED">
        <w:rPr>
          <w:rFonts w:ascii="Simsun" w:eastAsia="宋体" w:hAnsi="Simsun" w:cs="宋体" w:hint="eastAsia"/>
          <w:bCs/>
          <w:kern w:val="0"/>
          <w:szCs w:val="21"/>
        </w:rPr>
        <w:t>时</w:t>
      </w:r>
      <w:r w:rsidR="005B72ED">
        <w:rPr>
          <w:rFonts w:ascii="Simsun" w:eastAsia="宋体" w:hAnsi="Simsun" w:cs="宋体"/>
          <w:bCs/>
          <w:kern w:val="0"/>
          <w:szCs w:val="21"/>
        </w:rPr>
        <w:t>产生</w:t>
      </w:r>
      <w:r w:rsidR="00940B89">
        <w:rPr>
          <w:rFonts w:ascii="Simsun" w:eastAsia="宋体" w:hAnsi="Simsun" w:cs="宋体"/>
          <w:bCs/>
          <w:kern w:val="0"/>
          <w:szCs w:val="21"/>
        </w:rPr>
        <w:t>）</w:t>
      </w:r>
      <w:r w:rsidR="007439EC">
        <w:rPr>
          <w:rFonts w:ascii="Simsun" w:eastAsia="宋体" w:hAnsi="Simsun" w:cs="宋体"/>
          <w:bCs/>
          <w:kern w:val="0"/>
          <w:szCs w:val="21"/>
        </w:rPr>
        <w:t>、本期</w:t>
      </w:r>
      <w:r w:rsidR="001012BE">
        <w:rPr>
          <w:rFonts w:ascii="Simsun" w:eastAsia="宋体" w:hAnsi="Simsun" w:cs="宋体" w:hint="eastAsia"/>
          <w:bCs/>
          <w:kern w:val="0"/>
          <w:szCs w:val="21"/>
        </w:rPr>
        <w:t>应缴</w:t>
      </w:r>
      <w:r w:rsidR="00F33219">
        <w:rPr>
          <w:rFonts w:ascii="Simsun" w:eastAsia="宋体" w:hAnsi="Simsun" w:cs="宋体" w:hint="eastAsia"/>
          <w:bCs/>
          <w:kern w:val="0"/>
          <w:szCs w:val="21"/>
        </w:rPr>
        <w:t>（通过</w:t>
      </w:r>
      <w:r w:rsidR="00F33219">
        <w:rPr>
          <w:rFonts w:ascii="Simsun" w:eastAsia="宋体" w:hAnsi="Simsun" w:cs="宋体"/>
          <w:bCs/>
          <w:kern w:val="0"/>
          <w:szCs w:val="21"/>
        </w:rPr>
        <w:t>费率与面积进行实际计算得出</w:t>
      </w:r>
      <w:r w:rsidR="005B72ED">
        <w:rPr>
          <w:rFonts w:ascii="Simsun" w:eastAsia="宋体" w:hAnsi="Simsun" w:cs="宋体" w:hint="eastAsia"/>
          <w:bCs/>
          <w:kern w:val="0"/>
          <w:szCs w:val="21"/>
        </w:rPr>
        <w:t>，帐期</w:t>
      </w:r>
      <w:r w:rsidR="005B72ED">
        <w:rPr>
          <w:rFonts w:ascii="Simsun" w:eastAsia="宋体" w:hAnsi="Simsun" w:cs="宋体"/>
          <w:bCs/>
          <w:kern w:val="0"/>
          <w:szCs w:val="21"/>
        </w:rPr>
        <w:t>生成</w:t>
      </w:r>
      <w:r w:rsidR="005B72ED">
        <w:rPr>
          <w:rFonts w:ascii="Simsun" w:eastAsia="宋体" w:hAnsi="Simsun" w:cs="宋体" w:hint="eastAsia"/>
          <w:bCs/>
          <w:kern w:val="0"/>
          <w:szCs w:val="21"/>
        </w:rPr>
        <w:t>时</w:t>
      </w:r>
      <w:r w:rsidR="005B72ED">
        <w:rPr>
          <w:rFonts w:ascii="Simsun" w:eastAsia="宋体" w:hAnsi="Simsun" w:cs="宋体"/>
          <w:bCs/>
          <w:kern w:val="0"/>
          <w:szCs w:val="21"/>
        </w:rPr>
        <w:t>产生</w:t>
      </w:r>
      <w:r w:rsidR="00F33219">
        <w:rPr>
          <w:rFonts w:ascii="Simsun" w:eastAsia="宋体" w:hAnsi="Simsun" w:cs="宋体"/>
          <w:bCs/>
          <w:kern w:val="0"/>
          <w:szCs w:val="21"/>
        </w:rPr>
        <w:t>）</w:t>
      </w:r>
      <w:r w:rsidR="007439EC">
        <w:rPr>
          <w:rFonts w:ascii="Simsun" w:eastAsia="宋体" w:hAnsi="Simsun" w:cs="宋体" w:hint="eastAsia"/>
          <w:bCs/>
          <w:kern w:val="0"/>
          <w:szCs w:val="21"/>
        </w:rPr>
        <w:t>、本期</w:t>
      </w:r>
      <w:r w:rsidR="009F32EF">
        <w:rPr>
          <w:rFonts w:ascii="Simsun" w:eastAsia="宋体" w:hAnsi="Simsun" w:cs="宋体"/>
          <w:bCs/>
          <w:kern w:val="0"/>
          <w:szCs w:val="21"/>
        </w:rPr>
        <w:t>实缴</w:t>
      </w:r>
      <w:r w:rsidR="00A441B4">
        <w:rPr>
          <w:rFonts w:ascii="Simsun" w:eastAsia="宋体" w:hAnsi="Simsun" w:cs="宋体" w:hint="eastAsia"/>
          <w:bCs/>
          <w:kern w:val="0"/>
          <w:szCs w:val="21"/>
        </w:rPr>
        <w:t>（每次</w:t>
      </w:r>
      <w:r w:rsidR="00A441B4">
        <w:rPr>
          <w:rFonts w:ascii="Simsun" w:eastAsia="宋体" w:hAnsi="Simsun" w:cs="宋体"/>
          <w:bCs/>
          <w:kern w:val="0"/>
          <w:szCs w:val="21"/>
        </w:rPr>
        <w:t>产生流水时，对本期实缴值进行更新）</w:t>
      </w:r>
      <w:r w:rsidR="00152072">
        <w:rPr>
          <w:rFonts w:ascii="Simsun" w:eastAsia="宋体" w:hAnsi="Simsun" w:cs="宋体" w:hint="eastAsia"/>
          <w:bCs/>
          <w:kern w:val="0"/>
          <w:szCs w:val="21"/>
        </w:rPr>
        <w:t>、</w:t>
      </w:r>
      <w:r w:rsidR="00152072">
        <w:rPr>
          <w:rFonts w:ascii="Simsun" w:eastAsia="宋体" w:hAnsi="Simsun" w:cs="宋体"/>
          <w:bCs/>
          <w:kern w:val="0"/>
          <w:szCs w:val="21"/>
        </w:rPr>
        <w:t>最后一次缴费时间</w:t>
      </w:r>
      <w:r w:rsidR="00A441B4">
        <w:rPr>
          <w:rFonts w:ascii="Simsun" w:eastAsia="宋体" w:hAnsi="Simsun" w:cs="宋体" w:hint="eastAsia"/>
          <w:bCs/>
          <w:kern w:val="0"/>
          <w:szCs w:val="21"/>
        </w:rPr>
        <w:t>（每次</w:t>
      </w:r>
      <w:r w:rsidR="00A441B4">
        <w:rPr>
          <w:rFonts w:ascii="Simsun" w:eastAsia="宋体" w:hAnsi="Simsun" w:cs="宋体"/>
          <w:bCs/>
          <w:kern w:val="0"/>
          <w:szCs w:val="21"/>
        </w:rPr>
        <w:t>产生流水</w:t>
      </w:r>
      <w:r w:rsidR="00A441B4">
        <w:rPr>
          <w:rFonts w:ascii="Simsun" w:eastAsia="宋体" w:hAnsi="Simsun" w:cs="宋体" w:hint="eastAsia"/>
          <w:bCs/>
          <w:kern w:val="0"/>
          <w:szCs w:val="21"/>
        </w:rPr>
        <w:t>时</w:t>
      </w:r>
      <w:r w:rsidR="00A441B4">
        <w:rPr>
          <w:rFonts w:ascii="Simsun" w:eastAsia="宋体" w:hAnsi="Simsun" w:cs="宋体"/>
          <w:bCs/>
          <w:kern w:val="0"/>
          <w:szCs w:val="21"/>
        </w:rPr>
        <w:t>更新）</w:t>
      </w:r>
      <w:r w:rsidR="00152072">
        <w:rPr>
          <w:rFonts w:ascii="Simsun" w:eastAsia="宋体" w:hAnsi="Simsun" w:cs="宋体"/>
          <w:bCs/>
          <w:kern w:val="0"/>
          <w:szCs w:val="21"/>
        </w:rPr>
        <w:t>、已交到的</w:t>
      </w:r>
      <w:r w:rsidR="00152072">
        <w:rPr>
          <w:rFonts w:ascii="Simsun" w:eastAsia="宋体" w:hAnsi="Simsun" w:cs="宋体" w:hint="eastAsia"/>
          <w:bCs/>
          <w:kern w:val="0"/>
          <w:szCs w:val="21"/>
        </w:rPr>
        <w:t>帐期（该</w:t>
      </w:r>
      <w:r w:rsidR="00152072">
        <w:rPr>
          <w:rFonts w:ascii="Simsun" w:eastAsia="宋体" w:hAnsi="Simsun" w:cs="宋体"/>
          <w:bCs/>
          <w:kern w:val="0"/>
          <w:szCs w:val="21"/>
        </w:rPr>
        <w:t>账户</w:t>
      </w:r>
      <w:r w:rsidR="00152072">
        <w:rPr>
          <w:rFonts w:ascii="Simsun" w:eastAsia="宋体" w:hAnsi="Simsun" w:cs="宋体" w:hint="eastAsia"/>
          <w:bCs/>
          <w:kern w:val="0"/>
          <w:szCs w:val="21"/>
        </w:rPr>
        <w:t>已经</w:t>
      </w:r>
      <w:r w:rsidR="00152072">
        <w:rPr>
          <w:rFonts w:ascii="Simsun" w:eastAsia="宋体" w:hAnsi="Simsun" w:cs="宋体"/>
          <w:bCs/>
          <w:kern w:val="0"/>
          <w:szCs w:val="21"/>
        </w:rPr>
        <w:t>缴费的最后</w:t>
      </w:r>
      <w:r w:rsidR="00152072">
        <w:rPr>
          <w:rFonts w:ascii="Simsun" w:eastAsia="宋体" w:hAnsi="Simsun" w:cs="宋体" w:hint="eastAsia"/>
          <w:bCs/>
          <w:kern w:val="0"/>
          <w:szCs w:val="21"/>
        </w:rPr>
        <w:t>一个</w:t>
      </w:r>
      <w:r w:rsidR="00152072">
        <w:rPr>
          <w:rFonts w:ascii="Simsun" w:eastAsia="宋体" w:hAnsi="Simsun" w:cs="宋体"/>
          <w:bCs/>
          <w:kern w:val="0"/>
          <w:szCs w:val="21"/>
        </w:rPr>
        <w:t>帐期</w:t>
      </w:r>
      <w:r w:rsidR="005B72ED">
        <w:rPr>
          <w:rFonts w:ascii="Simsun" w:eastAsia="宋体" w:hAnsi="Simsun" w:cs="宋体" w:hint="eastAsia"/>
          <w:bCs/>
          <w:kern w:val="0"/>
          <w:szCs w:val="21"/>
        </w:rPr>
        <w:t>，</w:t>
      </w:r>
      <w:r w:rsidR="00D806CD">
        <w:rPr>
          <w:rFonts w:ascii="Simsun" w:eastAsia="宋体" w:hAnsi="Simsun" w:cs="宋体"/>
          <w:bCs/>
          <w:kern w:val="0"/>
          <w:szCs w:val="21"/>
        </w:rPr>
        <w:t>帐期</w:t>
      </w:r>
      <w:r w:rsidR="00CD3FE0">
        <w:rPr>
          <w:rFonts w:ascii="Simsun" w:eastAsia="宋体" w:hAnsi="Simsun" w:cs="宋体" w:hint="eastAsia"/>
          <w:bCs/>
          <w:kern w:val="0"/>
          <w:szCs w:val="21"/>
        </w:rPr>
        <w:t>生成</w:t>
      </w:r>
      <w:r w:rsidR="00AB0CBC">
        <w:rPr>
          <w:rFonts w:ascii="Simsun" w:eastAsia="宋体" w:hAnsi="Simsun" w:cs="宋体"/>
          <w:bCs/>
          <w:kern w:val="0"/>
          <w:szCs w:val="21"/>
        </w:rPr>
        <w:t>时</w:t>
      </w:r>
      <w:r w:rsidR="00AB0CBC">
        <w:rPr>
          <w:rFonts w:ascii="Simsun" w:eastAsia="宋体" w:hAnsi="Simsun" w:cs="宋体" w:hint="eastAsia"/>
          <w:bCs/>
          <w:kern w:val="0"/>
          <w:szCs w:val="21"/>
        </w:rPr>
        <w:t>产生</w:t>
      </w:r>
      <w:r w:rsidR="00152072">
        <w:rPr>
          <w:rFonts w:ascii="Simsun" w:eastAsia="宋体" w:hAnsi="Simsun" w:cs="宋体"/>
          <w:bCs/>
          <w:kern w:val="0"/>
          <w:szCs w:val="21"/>
        </w:rPr>
        <w:t>）</w:t>
      </w:r>
    </w:p>
    <w:p w:rsidR="005C7084" w:rsidRDefault="005C7084" w:rsidP="00851FF9">
      <w:pPr>
        <w:pStyle w:val="a7"/>
        <w:widowControl/>
        <w:numPr>
          <w:ilvl w:val="2"/>
          <w:numId w:val="17"/>
        </w:numPr>
        <w:shd w:val="clear" w:color="auto" w:fill="FFFFFF"/>
        <w:spacing w:line="369" w:lineRule="atLeast"/>
        <w:ind w:firstLineChars="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t>缴费</w:t>
      </w:r>
      <w:r w:rsidR="00CF0E1B">
        <w:rPr>
          <w:rFonts w:ascii="Simsun" w:eastAsia="宋体" w:hAnsi="Simsun" w:cs="宋体" w:hint="eastAsia"/>
          <w:bCs/>
          <w:kern w:val="0"/>
          <w:szCs w:val="21"/>
        </w:rPr>
        <w:t>（流水</w:t>
      </w:r>
      <w:r w:rsidR="00CF0E1B">
        <w:rPr>
          <w:rFonts w:ascii="Simsun" w:eastAsia="宋体" w:hAnsi="Simsun" w:cs="宋体"/>
          <w:bCs/>
          <w:kern w:val="0"/>
          <w:szCs w:val="21"/>
        </w:rPr>
        <w:t>）</w:t>
      </w:r>
      <w:r w:rsidR="00B2041F">
        <w:rPr>
          <w:rFonts w:ascii="Simsun" w:eastAsia="宋体" w:hAnsi="Simsun" w:cs="宋体" w:hint="eastAsia"/>
          <w:bCs/>
          <w:kern w:val="0"/>
          <w:szCs w:val="21"/>
        </w:rPr>
        <w:t>记录</w:t>
      </w:r>
    </w:p>
    <w:p w:rsidR="005C7084" w:rsidRDefault="0074202F" w:rsidP="00981952">
      <w:pPr>
        <w:pStyle w:val="a7"/>
        <w:widowControl/>
        <w:shd w:val="clear" w:color="auto" w:fill="FFFFFF"/>
        <w:spacing w:line="369" w:lineRule="atLeast"/>
        <w:ind w:left="152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t>流水</w:t>
      </w:r>
      <w:r>
        <w:rPr>
          <w:rFonts w:ascii="Simsun" w:eastAsia="宋体" w:hAnsi="Simsun" w:cs="宋体"/>
          <w:bCs/>
          <w:kern w:val="0"/>
          <w:szCs w:val="21"/>
        </w:rPr>
        <w:t>号、</w:t>
      </w:r>
      <w:r w:rsidR="00771FEB">
        <w:rPr>
          <w:rFonts w:ascii="Simsun" w:eastAsia="宋体" w:hAnsi="Simsun" w:cs="宋体" w:hint="eastAsia"/>
          <w:bCs/>
          <w:kern w:val="0"/>
          <w:szCs w:val="21"/>
        </w:rPr>
        <w:t>账号</w:t>
      </w:r>
      <w:r w:rsidR="00CF0E1B">
        <w:rPr>
          <w:rFonts w:ascii="Simsun" w:eastAsia="宋体" w:hAnsi="Simsun" w:cs="宋体" w:hint="eastAsia"/>
          <w:bCs/>
          <w:kern w:val="0"/>
          <w:szCs w:val="21"/>
        </w:rPr>
        <w:t>、</w:t>
      </w:r>
      <w:r w:rsidR="00213661">
        <w:rPr>
          <w:rFonts w:ascii="Simsun" w:eastAsia="宋体" w:hAnsi="Simsun" w:cs="宋体"/>
          <w:bCs/>
          <w:kern w:val="0"/>
          <w:szCs w:val="21"/>
        </w:rPr>
        <w:t>时间、</w:t>
      </w:r>
      <w:r w:rsidR="008C19E4">
        <w:rPr>
          <w:rFonts w:ascii="Simsun" w:eastAsia="宋体" w:hAnsi="Simsun" w:cs="宋体"/>
          <w:bCs/>
          <w:kern w:val="0"/>
          <w:szCs w:val="21"/>
        </w:rPr>
        <w:t>金额、缴费方式（</w:t>
      </w:r>
      <w:r w:rsidR="008C19E4">
        <w:rPr>
          <w:rFonts w:ascii="Simsun" w:eastAsia="宋体" w:hAnsi="Simsun" w:cs="宋体" w:hint="eastAsia"/>
          <w:bCs/>
          <w:kern w:val="0"/>
          <w:szCs w:val="21"/>
        </w:rPr>
        <w:t>现金</w:t>
      </w:r>
      <w:r w:rsidR="008C19E4">
        <w:rPr>
          <w:rFonts w:ascii="Simsun" w:eastAsia="宋体" w:hAnsi="Simsun" w:cs="宋体"/>
          <w:bCs/>
          <w:kern w:val="0"/>
          <w:szCs w:val="21"/>
        </w:rPr>
        <w:t>、转账</w:t>
      </w:r>
      <w:r w:rsidR="008C19E4">
        <w:rPr>
          <w:rFonts w:ascii="Simsun" w:eastAsia="宋体" w:hAnsi="Simsun" w:cs="宋体" w:hint="eastAsia"/>
          <w:bCs/>
          <w:kern w:val="0"/>
          <w:szCs w:val="21"/>
        </w:rPr>
        <w:t>、</w:t>
      </w:r>
      <w:r w:rsidR="008C19E4">
        <w:rPr>
          <w:rFonts w:ascii="Simsun" w:eastAsia="宋体" w:hAnsi="Simsun" w:cs="宋体"/>
          <w:bCs/>
          <w:kern w:val="0"/>
          <w:szCs w:val="21"/>
        </w:rPr>
        <w:t>刷卡、支票）</w:t>
      </w:r>
      <w:r w:rsidR="006E5B71">
        <w:rPr>
          <w:rFonts w:ascii="Simsun" w:eastAsia="宋体" w:hAnsi="Simsun" w:cs="宋体" w:hint="eastAsia"/>
          <w:bCs/>
          <w:kern w:val="0"/>
          <w:szCs w:val="21"/>
        </w:rPr>
        <w:t>、支票号码</w:t>
      </w:r>
      <w:r w:rsidR="006E5B71">
        <w:rPr>
          <w:rFonts w:ascii="Simsun" w:eastAsia="宋体" w:hAnsi="Simsun" w:cs="宋体"/>
          <w:bCs/>
          <w:kern w:val="0"/>
          <w:szCs w:val="21"/>
        </w:rPr>
        <w:t>（</w:t>
      </w:r>
      <w:r w:rsidR="0031720D">
        <w:rPr>
          <w:rFonts w:ascii="Simsun" w:eastAsia="宋体" w:hAnsi="Simsun" w:cs="宋体" w:hint="eastAsia"/>
          <w:bCs/>
          <w:kern w:val="0"/>
          <w:szCs w:val="21"/>
        </w:rPr>
        <w:t>或</w:t>
      </w:r>
      <w:r w:rsidR="0031720D">
        <w:rPr>
          <w:rFonts w:ascii="Simsun" w:eastAsia="宋体" w:hAnsi="Simsun" w:cs="宋体" w:hint="eastAsia"/>
          <w:bCs/>
          <w:kern w:val="0"/>
          <w:szCs w:val="21"/>
        </w:rPr>
        <w:t>POS</w:t>
      </w:r>
      <w:r w:rsidR="0031720D">
        <w:rPr>
          <w:rFonts w:ascii="Simsun" w:eastAsia="宋体" w:hAnsi="Simsun" w:cs="宋体" w:hint="eastAsia"/>
          <w:bCs/>
          <w:kern w:val="0"/>
          <w:szCs w:val="21"/>
        </w:rPr>
        <w:t>流水号、</w:t>
      </w:r>
      <w:r w:rsidR="006E5B71">
        <w:rPr>
          <w:rFonts w:ascii="Simsun" w:eastAsia="宋体" w:hAnsi="Simsun" w:cs="宋体"/>
          <w:bCs/>
          <w:kern w:val="0"/>
          <w:szCs w:val="21"/>
        </w:rPr>
        <w:t>转账</w:t>
      </w:r>
      <w:r w:rsidR="006E5B71">
        <w:rPr>
          <w:rFonts w:ascii="Simsun" w:eastAsia="宋体" w:hAnsi="Simsun" w:cs="宋体" w:hint="eastAsia"/>
          <w:bCs/>
          <w:kern w:val="0"/>
          <w:szCs w:val="21"/>
        </w:rPr>
        <w:t>单</w:t>
      </w:r>
      <w:r w:rsidR="006E5B71">
        <w:rPr>
          <w:rFonts w:ascii="Simsun" w:eastAsia="宋体" w:hAnsi="Simsun" w:cs="宋体"/>
          <w:bCs/>
          <w:kern w:val="0"/>
          <w:szCs w:val="21"/>
        </w:rPr>
        <w:t>流水号）</w:t>
      </w:r>
      <w:r w:rsidR="00213661">
        <w:rPr>
          <w:rFonts w:ascii="Simsun" w:eastAsia="宋体" w:hAnsi="Simsun" w:cs="宋体" w:hint="eastAsia"/>
          <w:bCs/>
          <w:kern w:val="0"/>
          <w:szCs w:val="21"/>
        </w:rPr>
        <w:t>、缴费</w:t>
      </w:r>
      <w:r w:rsidR="00213661">
        <w:rPr>
          <w:rFonts w:ascii="Simsun" w:eastAsia="宋体" w:hAnsi="Simsun" w:cs="宋体"/>
          <w:bCs/>
          <w:kern w:val="0"/>
          <w:szCs w:val="21"/>
        </w:rPr>
        <w:t>原始记录影像</w:t>
      </w:r>
      <w:r w:rsidR="00EA48DE">
        <w:rPr>
          <w:rFonts w:ascii="Simsun" w:eastAsia="宋体" w:hAnsi="Simsun" w:cs="宋体" w:hint="eastAsia"/>
          <w:bCs/>
          <w:kern w:val="0"/>
          <w:szCs w:val="21"/>
        </w:rPr>
        <w:t>（支票</w:t>
      </w:r>
      <w:r w:rsidR="00EA48DE">
        <w:rPr>
          <w:rFonts w:ascii="Simsun" w:eastAsia="宋体" w:hAnsi="Simsun" w:cs="宋体"/>
          <w:bCs/>
          <w:kern w:val="0"/>
          <w:szCs w:val="21"/>
        </w:rPr>
        <w:t>、</w:t>
      </w:r>
      <w:r w:rsidR="00EA48DE">
        <w:rPr>
          <w:rFonts w:ascii="Simsun" w:eastAsia="宋体" w:hAnsi="Simsun" w:cs="宋体"/>
          <w:bCs/>
          <w:kern w:val="0"/>
          <w:szCs w:val="21"/>
        </w:rPr>
        <w:t>POS</w:t>
      </w:r>
      <w:r w:rsidR="00D84413">
        <w:rPr>
          <w:rFonts w:ascii="Simsun" w:eastAsia="宋体" w:hAnsi="Simsun" w:cs="宋体"/>
          <w:bCs/>
          <w:kern w:val="0"/>
          <w:szCs w:val="21"/>
        </w:rPr>
        <w:t>单、转账单</w:t>
      </w:r>
      <w:r w:rsidR="00D84413">
        <w:rPr>
          <w:rFonts w:ascii="Simsun" w:eastAsia="宋体" w:hAnsi="Simsun" w:cs="宋体" w:hint="eastAsia"/>
          <w:bCs/>
          <w:kern w:val="0"/>
          <w:szCs w:val="21"/>
        </w:rPr>
        <w:t>影像</w:t>
      </w:r>
      <w:r w:rsidR="00EA48DE">
        <w:rPr>
          <w:rFonts w:ascii="Simsun" w:eastAsia="宋体" w:hAnsi="Simsun" w:cs="宋体"/>
          <w:bCs/>
          <w:kern w:val="0"/>
          <w:szCs w:val="21"/>
        </w:rPr>
        <w:t>）</w:t>
      </w:r>
      <w:r w:rsidR="005C7084">
        <w:rPr>
          <w:rFonts w:ascii="Simsun" w:eastAsia="宋体" w:hAnsi="Simsun" w:cs="宋体" w:hint="eastAsia"/>
          <w:bCs/>
          <w:kern w:val="0"/>
          <w:szCs w:val="21"/>
        </w:rPr>
        <w:t>、</w:t>
      </w:r>
      <w:r w:rsidR="00ED7120">
        <w:rPr>
          <w:rFonts w:ascii="Simsun" w:eastAsia="宋体" w:hAnsi="Simsun" w:cs="宋体" w:hint="eastAsia"/>
          <w:bCs/>
          <w:kern w:val="0"/>
          <w:szCs w:val="21"/>
        </w:rPr>
        <w:t>缴费</w:t>
      </w:r>
      <w:r w:rsidR="00ED7120">
        <w:rPr>
          <w:rFonts w:ascii="Simsun" w:eastAsia="宋体" w:hAnsi="Simsun" w:cs="宋体"/>
          <w:bCs/>
          <w:kern w:val="0"/>
          <w:szCs w:val="21"/>
        </w:rPr>
        <w:t>所属帐期、收费员、</w:t>
      </w:r>
      <w:r w:rsidR="00ED7120">
        <w:rPr>
          <w:rFonts w:ascii="Simsun" w:eastAsia="宋体" w:hAnsi="Simsun" w:cs="宋体" w:hint="eastAsia"/>
          <w:bCs/>
          <w:kern w:val="0"/>
          <w:szCs w:val="21"/>
        </w:rPr>
        <w:t>财务</w:t>
      </w:r>
      <w:r w:rsidR="00F73BDA">
        <w:rPr>
          <w:rFonts w:ascii="Simsun" w:eastAsia="宋体" w:hAnsi="Simsun" w:cs="宋体" w:hint="eastAsia"/>
          <w:bCs/>
          <w:kern w:val="0"/>
          <w:szCs w:val="21"/>
        </w:rPr>
        <w:t>收款核对</w:t>
      </w:r>
      <w:r w:rsidR="00ED7120">
        <w:rPr>
          <w:rFonts w:ascii="Simsun" w:eastAsia="宋体" w:hAnsi="Simsun" w:cs="宋体"/>
          <w:bCs/>
          <w:kern w:val="0"/>
          <w:szCs w:val="21"/>
        </w:rPr>
        <w:t>员、</w:t>
      </w:r>
      <w:r w:rsidR="00580760">
        <w:rPr>
          <w:rFonts w:ascii="Simsun" w:eastAsia="宋体" w:hAnsi="Simsun" w:cs="宋体" w:hint="eastAsia"/>
          <w:bCs/>
          <w:kern w:val="0"/>
          <w:szCs w:val="21"/>
        </w:rPr>
        <w:t>银行</w:t>
      </w:r>
      <w:r w:rsidR="00DB5B7A">
        <w:rPr>
          <w:rFonts w:ascii="Simsun" w:eastAsia="宋体" w:hAnsi="Simsun" w:cs="宋体"/>
          <w:bCs/>
          <w:kern w:val="0"/>
          <w:szCs w:val="21"/>
        </w:rPr>
        <w:t>凭证号</w:t>
      </w:r>
      <w:r w:rsidR="00580760">
        <w:rPr>
          <w:rFonts w:ascii="Simsun" w:eastAsia="宋体" w:hAnsi="Simsun" w:cs="宋体" w:hint="eastAsia"/>
          <w:bCs/>
          <w:kern w:val="0"/>
          <w:szCs w:val="21"/>
        </w:rPr>
        <w:t>（收款</w:t>
      </w:r>
      <w:r w:rsidR="00580760">
        <w:rPr>
          <w:rFonts w:ascii="Simsun" w:eastAsia="宋体" w:hAnsi="Simsun" w:cs="宋体"/>
          <w:bCs/>
          <w:kern w:val="0"/>
          <w:szCs w:val="21"/>
        </w:rPr>
        <w:t>确认核对</w:t>
      </w:r>
      <w:r w:rsidR="00DB5B7A">
        <w:rPr>
          <w:rFonts w:ascii="Simsun" w:eastAsia="宋体" w:hAnsi="Simsun" w:cs="宋体" w:hint="eastAsia"/>
          <w:bCs/>
          <w:kern w:val="0"/>
          <w:szCs w:val="21"/>
        </w:rPr>
        <w:t>时</w:t>
      </w:r>
      <w:r w:rsidR="00580760">
        <w:rPr>
          <w:rFonts w:ascii="Simsun" w:eastAsia="宋体" w:hAnsi="Simsun" w:cs="宋体"/>
          <w:bCs/>
          <w:kern w:val="0"/>
          <w:szCs w:val="21"/>
        </w:rPr>
        <w:t>，需要录入相对应的存款、到帐凭证编号或流水号）、</w:t>
      </w:r>
      <w:r w:rsidR="00580760">
        <w:rPr>
          <w:rFonts w:ascii="Simsun" w:eastAsia="宋体" w:hAnsi="Simsun" w:cs="宋体" w:hint="eastAsia"/>
          <w:bCs/>
          <w:kern w:val="0"/>
          <w:szCs w:val="21"/>
        </w:rPr>
        <w:t>收费核对</w:t>
      </w:r>
      <w:r w:rsidR="00580760">
        <w:rPr>
          <w:rFonts w:ascii="Simsun" w:eastAsia="宋体" w:hAnsi="Simsun" w:cs="宋体"/>
          <w:bCs/>
          <w:kern w:val="0"/>
          <w:szCs w:val="21"/>
        </w:rPr>
        <w:t>确认</w:t>
      </w:r>
      <w:r w:rsidR="00DB5B7A">
        <w:rPr>
          <w:rFonts w:ascii="Simsun" w:eastAsia="宋体" w:hAnsi="Simsun" w:cs="宋体"/>
          <w:bCs/>
          <w:kern w:val="0"/>
          <w:szCs w:val="21"/>
        </w:rPr>
        <w:t>时间</w:t>
      </w:r>
    </w:p>
    <w:p w:rsidR="0038534E" w:rsidRDefault="0038534E" w:rsidP="00851FF9">
      <w:pPr>
        <w:pStyle w:val="a7"/>
        <w:widowControl/>
        <w:numPr>
          <w:ilvl w:val="2"/>
          <w:numId w:val="17"/>
        </w:numPr>
        <w:shd w:val="clear" w:color="auto" w:fill="FFFFFF"/>
        <w:spacing w:line="369" w:lineRule="atLeast"/>
        <w:ind w:firstLineChars="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t>计费</w:t>
      </w:r>
      <w:r>
        <w:rPr>
          <w:rFonts w:ascii="Simsun" w:eastAsia="宋体" w:hAnsi="Simsun" w:cs="宋体"/>
          <w:bCs/>
          <w:kern w:val="0"/>
          <w:szCs w:val="21"/>
        </w:rPr>
        <w:t>变更记录</w:t>
      </w:r>
      <w:r w:rsidR="00CC1B94">
        <w:rPr>
          <w:rFonts w:ascii="Simsun" w:eastAsia="宋体" w:hAnsi="Simsun" w:cs="宋体" w:hint="eastAsia"/>
          <w:bCs/>
          <w:kern w:val="0"/>
          <w:szCs w:val="21"/>
        </w:rPr>
        <w:t>（当</w:t>
      </w:r>
      <w:r w:rsidR="00CC1B94">
        <w:rPr>
          <w:rFonts w:ascii="Simsun" w:eastAsia="宋体" w:hAnsi="Simsun" w:cs="宋体"/>
          <w:bCs/>
          <w:kern w:val="0"/>
          <w:szCs w:val="21"/>
        </w:rPr>
        <w:t>对用户费率、计费</w:t>
      </w:r>
      <w:r w:rsidR="00CC1B94">
        <w:rPr>
          <w:rFonts w:ascii="Simsun" w:eastAsia="宋体" w:hAnsi="Simsun" w:cs="宋体" w:hint="eastAsia"/>
          <w:bCs/>
          <w:kern w:val="0"/>
          <w:szCs w:val="21"/>
        </w:rPr>
        <w:t>面积</w:t>
      </w:r>
      <w:r w:rsidR="00CC1B94">
        <w:rPr>
          <w:rFonts w:ascii="Simsun" w:eastAsia="宋体" w:hAnsi="Simsun" w:cs="宋体"/>
          <w:bCs/>
          <w:kern w:val="0"/>
          <w:szCs w:val="21"/>
        </w:rPr>
        <w:t>等与</w:t>
      </w:r>
      <w:r w:rsidR="00CC1B94">
        <w:rPr>
          <w:rFonts w:ascii="Simsun" w:eastAsia="宋体" w:hAnsi="Simsun" w:cs="宋体" w:hint="eastAsia"/>
          <w:bCs/>
          <w:kern w:val="0"/>
          <w:szCs w:val="21"/>
        </w:rPr>
        <w:t>本期</w:t>
      </w:r>
      <w:r w:rsidR="00CC1B94">
        <w:rPr>
          <w:rFonts w:ascii="Simsun" w:eastAsia="宋体" w:hAnsi="Simsun" w:cs="宋体"/>
          <w:bCs/>
          <w:kern w:val="0"/>
          <w:szCs w:val="21"/>
        </w:rPr>
        <w:t>应收金额相关的数值进行变更时，产生此记录，在帐期结束</w:t>
      </w:r>
      <w:r w:rsidR="00CC1B94">
        <w:rPr>
          <w:rFonts w:ascii="Simsun" w:eastAsia="宋体" w:hAnsi="Simsun" w:cs="宋体" w:hint="eastAsia"/>
          <w:bCs/>
          <w:kern w:val="0"/>
          <w:szCs w:val="21"/>
        </w:rPr>
        <w:t>时</w:t>
      </w:r>
      <w:r w:rsidR="00CC1B94">
        <w:rPr>
          <w:rFonts w:ascii="Simsun" w:eastAsia="宋体" w:hAnsi="Simsun" w:cs="宋体"/>
          <w:bCs/>
          <w:kern w:val="0"/>
          <w:szCs w:val="21"/>
        </w:rPr>
        <w:t>，与</w:t>
      </w:r>
      <w:r w:rsidR="00CC1B94">
        <w:rPr>
          <w:rFonts w:ascii="Simsun" w:eastAsia="宋体" w:hAnsi="Simsun" w:cs="宋体" w:hint="eastAsia"/>
          <w:bCs/>
          <w:kern w:val="0"/>
          <w:szCs w:val="21"/>
        </w:rPr>
        <w:t>账户</w:t>
      </w:r>
      <w:r w:rsidR="00CC1B94">
        <w:rPr>
          <w:rFonts w:ascii="Simsun" w:eastAsia="宋体" w:hAnsi="Simsun" w:cs="宋体"/>
          <w:bCs/>
          <w:kern w:val="0"/>
          <w:szCs w:val="21"/>
        </w:rPr>
        <w:t>信息</w:t>
      </w:r>
      <w:r w:rsidR="003D4457">
        <w:rPr>
          <w:rFonts w:ascii="Simsun" w:eastAsia="宋体" w:hAnsi="Simsun" w:cs="宋体" w:hint="eastAsia"/>
          <w:bCs/>
          <w:kern w:val="0"/>
          <w:szCs w:val="21"/>
        </w:rPr>
        <w:t>一起</w:t>
      </w:r>
      <w:r w:rsidR="003D4457">
        <w:rPr>
          <w:rFonts w:ascii="Simsun" w:eastAsia="宋体" w:hAnsi="Simsun" w:cs="宋体"/>
          <w:bCs/>
          <w:kern w:val="0"/>
          <w:szCs w:val="21"/>
        </w:rPr>
        <w:t>进行结账</w:t>
      </w:r>
      <w:r w:rsidR="005D1309">
        <w:rPr>
          <w:rFonts w:ascii="Simsun" w:eastAsia="宋体" w:hAnsi="Simsun" w:cs="宋体" w:hint="eastAsia"/>
          <w:bCs/>
          <w:kern w:val="0"/>
          <w:szCs w:val="21"/>
        </w:rPr>
        <w:t>，</w:t>
      </w:r>
      <w:r w:rsidR="008013B0">
        <w:rPr>
          <w:rFonts w:ascii="Simsun" w:eastAsia="宋体" w:hAnsi="Simsun" w:cs="宋体" w:hint="eastAsia"/>
          <w:bCs/>
          <w:kern w:val="0"/>
          <w:szCs w:val="21"/>
        </w:rPr>
        <w:t>调整</w:t>
      </w:r>
      <w:r w:rsidR="008013B0">
        <w:rPr>
          <w:rFonts w:ascii="Simsun" w:eastAsia="宋体" w:hAnsi="Simsun" w:cs="宋体"/>
          <w:bCs/>
          <w:kern w:val="0"/>
          <w:szCs w:val="21"/>
        </w:rPr>
        <w:t>时，同时产生</w:t>
      </w:r>
      <w:r w:rsidR="005D1309">
        <w:rPr>
          <w:rFonts w:ascii="Simsun" w:eastAsia="宋体" w:hAnsi="Simsun" w:cs="宋体"/>
          <w:bCs/>
          <w:kern w:val="0"/>
          <w:szCs w:val="21"/>
        </w:rPr>
        <w:t>会计调整凭证</w:t>
      </w:r>
      <w:r w:rsidR="003D4457">
        <w:rPr>
          <w:rFonts w:ascii="Simsun" w:eastAsia="宋体" w:hAnsi="Simsun" w:cs="宋体" w:hint="eastAsia"/>
          <w:bCs/>
          <w:kern w:val="0"/>
          <w:szCs w:val="21"/>
        </w:rPr>
        <w:t>，会计</w:t>
      </w:r>
      <w:r w:rsidR="00FD7D25">
        <w:rPr>
          <w:rFonts w:ascii="Simsun" w:eastAsia="宋体" w:hAnsi="Simsun" w:cs="宋体" w:hint="eastAsia"/>
          <w:bCs/>
          <w:kern w:val="0"/>
          <w:szCs w:val="21"/>
        </w:rPr>
        <w:t>核算</w:t>
      </w:r>
      <w:r w:rsidR="00BF1776">
        <w:rPr>
          <w:rFonts w:ascii="Simsun" w:eastAsia="宋体" w:hAnsi="Simsun" w:cs="宋体" w:hint="eastAsia"/>
          <w:bCs/>
          <w:kern w:val="0"/>
          <w:szCs w:val="21"/>
        </w:rPr>
        <w:t>应收</w:t>
      </w:r>
      <w:r w:rsidR="00FD7D25">
        <w:rPr>
          <w:rFonts w:ascii="Simsun" w:eastAsia="宋体" w:hAnsi="Simsun" w:cs="宋体" w:hint="eastAsia"/>
          <w:bCs/>
          <w:kern w:val="0"/>
          <w:szCs w:val="21"/>
        </w:rPr>
        <w:t>金额</w:t>
      </w:r>
      <w:r w:rsidR="00DD6230">
        <w:rPr>
          <w:rFonts w:ascii="Simsun" w:eastAsia="宋体" w:hAnsi="Simsun" w:cs="宋体"/>
          <w:bCs/>
          <w:kern w:val="0"/>
          <w:szCs w:val="21"/>
        </w:rPr>
        <w:t>产生凭证</w:t>
      </w:r>
      <w:r w:rsidR="00FD7D25">
        <w:rPr>
          <w:rFonts w:ascii="Simsun" w:eastAsia="宋体" w:hAnsi="Simsun" w:cs="宋体" w:hint="eastAsia"/>
          <w:bCs/>
          <w:kern w:val="0"/>
          <w:szCs w:val="21"/>
        </w:rPr>
        <w:t>时不</w:t>
      </w:r>
      <w:r w:rsidR="00FD7D25">
        <w:rPr>
          <w:rFonts w:ascii="Simsun" w:eastAsia="宋体" w:hAnsi="Simsun" w:cs="宋体"/>
          <w:bCs/>
          <w:kern w:val="0"/>
          <w:szCs w:val="21"/>
        </w:rPr>
        <w:t>计算此记录</w:t>
      </w:r>
      <w:r w:rsidR="00CC1B94">
        <w:rPr>
          <w:rFonts w:ascii="Simsun" w:eastAsia="宋体" w:hAnsi="Simsun" w:cs="宋体"/>
          <w:bCs/>
          <w:kern w:val="0"/>
          <w:szCs w:val="21"/>
        </w:rPr>
        <w:t>）</w:t>
      </w:r>
    </w:p>
    <w:p w:rsidR="0038534E" w:rsidRDefault="000E140B" w:rsidP="00981952">
      <w:pPr>
        <w:pStyle w:val="a7"/>
        <w:widowControl/>
        <w:shd w:val="clear" w:color="auto" w:fill="FFFFFF"/>
        <w:spacing w:line="369" w:lineRule="atLeast"/>
        <w:ind w:left="152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t>记录</w:t>
      </w:r>
      <w:r>
        <w:rPr>
          <w:rFonts w:ascii="Simsun" w:eastAsia="宋体" w:hAnsi="Simsun" w:cs="宋体"/>
          <w:bCs/>
          <w:kern w:val="0"/>
          <w:szCs w:val="21"/>
        </w:rPr>
        <w:t>编号</w:t>
      </w:r>
      <w:r>
        <w:rPr>
          <w:rFonts w:ascii="Simsun" w:eastAsia="宋体" w:hAnsi="Simsun" w:cs="宋体" w:hint="eastAsia"/>
          <w:bCs/>
          <w:kern w:val="0"/>
          <w:szCs w:val="21"/>
        </w:rPr>
        <w:t>、</w:t>
      </w:r>
      <w:r>
        <w:rPr>
          <w:rFonts w:ascii="Simsun" w:eastAsia="宋体" w:hAnsi="Simsun" w:cs="宋体"/>
          <w:bCs/>
          <w:kern w:val="0"/>
          <w:szCs w:val="21"/>
        </w:rPr>
        <w:t>账户、时间、</w:t>
      </w:r>
      <w:r w:rsidR="00B840E7">
        <w:rPr>
          <w:rFonts w:ascii="Simsun" w:eastAsia="宋体" w:hAnsi="Simsun" w:cs="宋体" w:hint="eastAsia"/>
          <w:bCs/>
          <w:kern w:val="0"/>
          <w:szCs w:val="21"/>
        </w:rPr>
        <w:t>计费</w:t>
      </w:r>
      <w:r w:rsidR="00B840E7">
        <w:rPr>
          <w:rFonts w:ascii="Simsun" w:eastAsia="宋体" w:hAnsi="Simsun" w:cs="宋体"/>
          <w:bCs/>
          <w:kern w:val="0"/>
          <w:szCs w:val="21"/>
        </w:rPr>
        <w:t>信息变更记录</w:t>
      </w:r>
      <w:r w:rsidR="00303C63">
        <w:rPr>
          <w:rFonts w:ascii="Simsun" w:eastAsia="宋体" w:hAnsi="Simsun" w:cs="宋体"/>
          <w:bCs/>
          <w:kern w:val="0"/>
          <w:szCs w:val="21"/>
        </w:rPr>
        <w:t>编号、</w:t>
      </w:r>
      <w:r w:rsidR="00B840E7">
        <w:rPr>
          <w:rFonts w:ascii="Simsun" w:eastAsia="宋体" w:hAnsi="Simsun" w:cs="宋体" w:hint="eastAsia"/>
          <w:bCs/>
          <w:kern w:val="0"/>
          <w:szCs w:val="21"/>
        </w:rPr>
        <w:t>变更项目</w:t>
      </w:r>
      <w:r w:rsidR="00B840E7">
        <w:rPr>
          <w:rFonts w:ascii="Simsun" w:eastAsia="宋体" w:hAnsi="Simsun" w:cs="宋体"/>
          <w:bCs/>
          <w:kern w:val="0"/>
          <w:szCs w:val="21"/>
        </w:rPr>
        <w:t>名称、</w:t>
      </w:r>
      <w:r w:rsidR="009E133D">
        <w:rPr>
          <w:rFonts w:ascii="Simsun" w:eastAsia="宋体" w:hAnsi="Simsun" w:cs="宋体" w:hint="eastAsia"/>
          <w:bCs/>
          <w:kern w:val="0"/>
          <w:szCs w:val="21"/>
        </w:rPr>
        <w:t>变更</w:t>
      </w:r>
      <w:r w:rsidR="009E133D">
        <w:rPr>
          <w:rFonts w:ascii="Simsun" w:eastAsia="宋体" w:hAnsi="Simsun" w:cs="宋体"/>
          <w:bCs/>
          <w:kern w:val="0"/>
          <w:szCs w:val="21"/>
        </w:rPr>
        <w:t>金额（</w:t>
      </w:r>
      <w:r w:rsidR="009E133D">
        <w:rPr>
          <w:rFonts w:ascii="Simsun" w:eastAsia="宋体" w:hAnsi="Simsun" w:cs="宋体" w:hint="eastAsia"/>
          <w:bCs/>
          <w:kern w:val="0"/>
          <w:szCs w:val="21"/>
        </w:rPr>
        <w:t>减免</w:t>
      </w:r>
      <w:r w:rsidR="009E133D">
        <w:rPr>
          <w:rFonts w:ascii="Simsun" w:eastAsia="宋体" w:hAnsi="Simsun" w:cs="宋体"/>
          <w:bCs/>
          <w:kern w:val="0"/>
          <w:szCs w:val="21"/>
        </w:rPr>
        <w:t>为</w:t>
      </w:r>
      <w:r w:rsidR="009E133D">
        <w:rPr>
          <w:rFonts w:ascii="Simsun" w:eastAsia="宋体" w:hAnsi="Simsun" w:cs="宋体" w:hint="eastAsia"/>
          <w:bCs/>
          <w:kern w:val="0"/>
          <w:szCs w:val="21"/>
        </w:rPr>
        <w:t>正</w:t>
      </w:r>
      <w:r w:rsidR="009E133D">
        <w:rPr>
          <w:rFonts w:ascii="Simsun" w:eastAsia="宋体" w:hAnsi="Simsun" w:cs="宋体"/>
          <w:bCs/>
          <w:kern w:val="0"/>
          <w:szCs w:val="21"/>
        </w:rPr>
        <w:t>、增加为负数）</w:t>
      </w:r>
    </w:p>
    <w:p w:rsidR="00981952" w:rsidRDefault="00981952" w:rsidP="00851FF9">
      <w:pPr>
        <w:pStyle w:val="a7"/>
        <w:widowControl/>
        <w:numPr>
          <w:ilvl w:val="2"/>
          <w:numId w:val="17"/>
        </w:numPr>
        <w:shd w:val="clear" w:color="auto" w:fill="FFFFFF"/>
        <w:spacing w:line="369" w:lineRule="atLeast"/>
        <w:ind w:firstLineChars="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t>计费信息变更</w:t>
      </w:r>
      <w:r>
        <w:rPr>
          <w:rFonts w:ascii="Simsun" w:eastAsia="宋体" w:hAnsi="Simsun" w:cs="宋体"/>
          <w:bCs/>
          <w:kern w:val="0"/>
          <w:szCs w:val="21"/>
        </w:rPr>
        <w:t>记录</w:t>
      </w:r>
      <w:r>
        <w:rPr>
          <w:rFonts w:ascii="Simsun" w:eastAsia="宋体" w:hAnsi="Simsun" w:cs="宋体" w:hint="eastAsia"/>
          <w:bCs/>
          <w:kern w:val="0"/>
          <w:szCs w:val="21"/>
        </w:rPr>
        <w:t>（产生此</w:t>
      </w:r>
      <w:r>
        <w:rPr>
          <w:rFonts w:ascii="Simsun" w:eastAsia="宋体" w:hAnsi="Simsun" w:cs="宋体"/>
          <w:bCs/>
          <w:kern w:val="0"/>
          <w:szCs w:val="21"/>
        </w:rPr>
        <w:t>记录</w:t>
      </w:r>
      <w:r>
        <w:rPr>
          <w:rFonts w:ascii="Simsun" w:eastAsia="宋体" w:hAnsi="Simsun" w:cs="宋体" w:hint="eastAsia"/>
          <w:bCs/>
          <w:kern w:val="0"/>
          <w:szCs w:val="21"/>
        </w:rPr>
        <w:t>时</w:t>
      </w:r>
      <w:r>
        <w:rPr>
          <w:rFonts w:ascii="Simsun" w:eastAsia="宋体" w:hAnsi="Simsun" w:cs="宋体"/>
          <w:bCs/>
          <w:kern w:val="0"/>
          <w:szCs w:val="21"/>
        </w:rPr>
        <w:t>，</w:t>
      </w:r>
      <w:r>
        <w:rPr>
          <w:rFonts w:ascii="Simsun" w:eastAsia="宋体" w:hAnsi="Simsun" w:cs="宋体" w:hint="eastAsia"/>
          <w:bCs/>
          <w:kern w:val="0"/>
          <w:szCs w:val="21"/>
        </w:rPr>
        <w:t>更改</w:t>
      </w:r>
      <w:r>
        <w:rPr>
          <w:rFonts w:ascii="Simsun" w:eastAsia="宋体" w:hAnsi="Simsun" w:cs="宋体"/>
          <w:bCs/>
          <w:kern w:val="0"/>
          <w:szCs w:val="21"/>
        </w:rPr>
        <w:t>计费</w:t>
      </w:r>
      <w:r>
        <w:rPr>
          <w:rFonts w:ascii="Simsun" w:eastAsia="宋体" w:hAnsi="Simsun" w:cs="宋体" w:hint="eastAsia"/>
          <w:bCs/>
          <w:kern w:val="0"/>
          <w:szCs w:val="21"/>
        </w:rPr>
        <w:t>信息</w:t>
      </w:r>
      <w:r>
        <w:rPr>
          <w:rFonts w:ascii="Simsun" w:eastAsia="宋体" w:hAnsi="Simsun" w:cs="宋体"/>
          <w:bCs/>
          <w:kern w:val="0"/>
          <w:szCs w:val="21"/>
        </w:rPr>
        <w:t>，同时产生一条计费变更记录）</w:t>
      </w:r>
    </w:p>
    <w:p w:rsidR="00981952" w:rsidRDefault="00981952" w:rsidP="00303C63">
      <w:pPr>
        <w:pStyle w:val="a7"/>
        <w:widowControl/>
        <w:shd w:val="clear" w:color="auto" w:fill="FFFFFF"/>
        <w:spacing w:line="369" w:lineRule="atLeast"/>
        <w:ind w:left="152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t>变更</w:t>
      </w:r>
      <w:r>
        <w:rPr>
          <w:rFonts w:ascii="Simsun" w:eastAsia="宋体" w:hAnsi="Simsun" w:cs="宋体"/>
          <w:bCs/>
          <w:kern w:val="0"/>
          <w:szCs w:val="21"/>
        </w:rPr>
        <w:t>编号</w:t>
      </w:r>
      <w:r w:rsidR="00EE75CC">
        <w:rPr>
          <w:rFonts w:ascii="Simsun" w:eastAsia="宋体" w:hAnsi="Simsun" w:cs="宋体" w:hint="eastAsia"/>
          <w:bCs/>
          <w:kern w:val="0"/>
          <w:szCs w:val="21"/>
        </w:rPr>
        <w:t>、</w:t>
      </w:r>
      <w:r w:rsidR="00EE75CC">
        <w:rPr>
          <w:rFonts w:ascii="Simsun" w:eastAsia="宋体" w:hAnsi="Simsun" w:cs="宋体"/>
          <w:bCs/>
          <w:kern w:val="0"/>
          <w:szCs w:val="21"/>
        </w:rPr>
        <w:t>时间、</w:t>
      </w:r>
      <w:r w:rsidR="00EE75CC">
        <w:rPr>
          <w:rFonts w:ascii="Simsun" w:eastAsia="宋体" w:hAnsi="Simsun" w:cs="宋体" w:hint="eastAsia"/>
          <w:bCs/>
          <w:kern w:val="0"/>
          <w:szCs w:val="21"/>
        </w:rPr>
        <w:t>变更</w:t>
      </w:r>
      <w:r w:rsidR="00EE75CC">
        <w:rPr>
          <w:rFonts w:ascii="Simsun" w:eastAsia="宋体" w:hAnsi="Simsun" w:cs="宋体"/>
          <w:bCs/>
          <w:kern w:val="0"/>
          <w:szCs w:val="21"/>
        </w:rPr>
        <w:t>项目名称、变更前值、变更后值、变更</w:t>
      </w:r>
      <w:r w:rsidR="00EE75CC">
        <w:rPr>
          <w:rFonts w:ascii="Simsun" w:eastAsia="宋体" w:hAnsi="Simsun" w:cs="宋体" w:hint="eastAsia"/>
          <w:bCs/>
          <w:kern w:val="0"/>
          <w:szCs w:val="21"/>
        </w:rPr>
        <w:t>提交</w:t>
      </w:r>
      <w:r w:rsidR="00EE75CC">
        <w:rPr>
          <w:rFonts w:ascii="Simsun" w:eastAsia="宋体" w:hAnsi="Simsun" w:cs="宋体"/>
          <w:bCs/>
          <w:kern w:val="0"/>
          <w:szCs w:val="21"/>
        </w:rPr>
        <w:t>人、变更复合人、复合标记</w:t>
      </w:r>
      <w:r w:rsidR="00EE75CC">
        <w:rPr>
          <w:rFonts w:ascii="Simsun" w:eastAsia="宋体" w:hAnsi="Simsun" w:cs="宋体" w:hint="eastAsia"/>
          <w:bCs/>
          <w:kern w:val="0"/>
          <w:szCs w:val="21"/>
        </w:rPr>
        <w:t>、</w:t>
      </w:r>
      <w:r w:rsidR="00EE75CC">
        <w:rPr>
          <w:rFonts w:ascii="Simsun" w:eastAsia="宋体" w:hAnsi="Simsun" w:cs="宋体"/>
          <w:bCs/>
          <w:kern w:val="0"/>
          <w:szCs w:val="21"/>
        </w:rPr>
        <w:t>计费变更记录编号</w:t>
      </w:r>
    </w:p>
    <w:p w:rsidR="00851FF9" w:rsidRPr="00851FF9" w:rsidRDefault="00851FF9" w:rsidP="00851FF9">
      <w:pPr>
        <w:pStyle w:val="a7"/>
        <w:widowControl/>
        <w:numPr>
          <w:ilvl w:val="1"/>
          <w:numId w:val="13"/>
        </w:numPr>
        <w:shd w:val="clear" w:color="auto" w:fill="FFFFFF"/>
        <w:spacing w:line="369" w:lineRule="atLeast"/>
        <w:ind w:firstLineChars="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t>其他信息</w:t>
      </w:r>
    </w:p>
    <w:p w:rsidR="0067763E" w:rsidRDefault="00CE4876" w:rsidP="00B07EA4">
      <w:pPr>
        <w:pStyle w:val="a7"/>
        <w:widowControl/>
        <w:numPr>
          <w:ilvl w:val="2"/>
          <w:numId w:val="18"/>
        </w:numPr>
        <w:shd w:val="clear" w:color="auto" w:fill="FFFFFF"/>
        <w:spacing w:line="369" w:lineRule="atLeast"/>
        <w:ind w:firstLineChars="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t>用户</w:t>
      </w:r>
      <w:r>
        <w:rPr>
          <w:rFonts w:ascii="Simsun" w:eastAsia="宋体" w:hAnsi="Simsun" w:cs="宋体"/>
          <w:bCs/>
          <w:kern w:val="0"/>
          <w:szCs w:val="21"/>
        </w:rPr>
        <w:t>报修</w:t>
      </w:r>
      <w:r w:rsidR="003349F0">
        <w:rPr>
          <w:rFonts w:ascii="Simsun" w:eastAsia="宋体" w:hAnsi="Simsun" w:cs="宋体" w:hint="eastAsia"/>
          <w:bCs/>
          <w:kern w:val="0"/>
          <w:szCs w:val="21"/>
        </w:rPr>
        <w:t>记录</w:t>
      </w:r>
    </w:p>
    <w:p w:rsidR="003349F0" w:rsidRDefault="003349F0" w:rsidP="003349F0">
      <w:pPr>
        <w:pStyle w:val="a7"/>
        <w:widowControl/>
        <w:shd w:val="clear" w:color="auto" w:fill="FFFFFF"/>
        <w:spacing w:line="369" w:lineRule="atLeast"/>
        <w:ind w:left="1520" w:firstLineChars="0" w:firstLine="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t xml:space="preserve">    </w:t>
      </w:r>
      <w:r w:rsidR="00C04431">
        <w:rPr>
          <w:rFonts w:ascii="Simsun" w:eastAsia="宋体" w:hAnsi="Simsun" w:cs="宋体" w:hint="eastAsia"/>
          <w:bCs/>
          <w:kern w:val="0"/>
          <w:szCs w:val="21"/>
        </w:rPr>
        <w:t>报修</w:t>
      </w:r>
      <w:r w:rsidR="00C04431">
        <w:rPr>
          <w:rFonts w:ascii="Simsun" w:eastAsia="宋体" w:hAnsi="Simsun" w:cs="宋体"/>
          <w:bCs/>
          <w:kern w:val="0"/>
          <w:szCs w:val="21"/>
        </w:rPr>
        <w:t>记录编号、用户编号、时间、</w:t>
      </w:r>
      <w:r w:rsidR="00C04431">
        <w:rPr>
          <w:rFonts w:ascii="Simsun" w:eastAsia="宋体" w:hAnsi="Simsun" w:cs="宋体" w:hint="eastAsia"/>
          <w:bCs/>
          <w:kern w:val="0"/>
          <w:szCs w:val="21"/>
        </w:rPr>
        <w:t>接报人</w:t>
      </w:r>
      <w:r w:rsidR="00C04431">
        <w:rPr>
          <w:rFonts w:ascii="Simsun" w:eastAsia="宋体" w:hAnsi="Simsun" w:cs="宋体"/>
          <w:bCs/>
          <w:kern w:val="0"/>
          <w:szCs w:val="21"/>
        </w:rPr>
        <w:t>、</w:t>
      </w:r>
      <w:r w:rsidR="00C04431">
        <w:rPr>
          <w:rFonts w:ascii="Simsun" w:eastAsia="宋体" w:hAnsi="Simsun" w:cs="宋体" w:hint="eastAsia"/>
          <w:bCs/>
          <w:kern w:val="0"/>
          <w:szCs w:val="21"/>
        </w:rPr>
        <w:t>报修人</w:t>
      </w:r>
      <w:r w:rsidR="00C04431">
        <w:rPr>
          <w:rFonts w:ascii="Simsun" w:eastAsia="宋体" w:hAnsi="Simsun" w:cs="宋体"/>
          <w:bCs/>
          <w:kern w:val="0"/>
          <w:szCs w:val="21"/>
        </w:rPr>
        <w:t>、联系方式、</w:t>
      </w:r>
      <w:r w:rsidR="00A452B9">
        <w:rPr>
          <w:rFonts w:ascii="Simsun" w:eastAsia="宋体" w:hAnsi="Simsun" w:cs="宋体" w:hint="eastAsia"/>
          <w:bCs/>
          <w:kern w:val="0"/>
          <w:szCs w:val="21"/>
        </w:rPr>
        <w:t>问题类型</w:t>
      </w:r>
      <w:r w:rsidR="00A452B9">
        <w:rPr>
          <w:rFonts w:ascii="Simsun" w:eastAsia="宋体" w:hAnsi="Simsun" w:cs="宋体"/>
          <w:bCs/>
          <w:kern w:val="0"/>
          <w:szCs w:val="21"/>
        </w:rPr>
        <w:t>、</w:t>
      </w:r>
      <w:r w:rsidR="00CE0960">
        <w:rPr>
          <w:rFonts w:ascii="Simsun" w:eastAsia="宋体" w:hAnsi="Simsun" w:cs="宋体" w:hint="eastAsia"/>
          <w:bCs/>
          <w:kern w:val="0"/>
          <w:szCs w:val="21"/>
        </w:rPr>
        <w:t>关键字、</w:t>
      </w:r>
      <w:r w:rsidR="00A452B9">
        <w:rPr>
          <w:rFonts w:ascii="Simsun" w:eastAsia="宋体" w:hAnsi="Simsun" w:cs="宋体"/>
          <w:bCs/>
          <w:kern w:val="0"/>
          <w:szCs w:val="21"/>
        </w:rPr>
        <w:t>问题描述、</w:t>
      </w:r>
      <w:r w:rsidR="00E10742">
        <w:rPr>
          <w:rFonts w:ascii="Simsun" w:eastAsia="宋体" w:hAnsi="Simsun" w:cs="宋体" w:hint="eastAsia"/>
          <w:bCs/>
          <w:kern w:val="0"/>
          <w:szCs w:val="21"/>
        </w:rPr>
        <w:t>备注</w:t>
      </w:r>
      <w:r w:rsidR="00A00CCD">
        <w:rPr>
          <w:rFonts w:ascii="Simsun" w:eastAsia="宋体" w:hAnsi="Simsun" w:cs="宋体" w:hint="eastAsia"/>
          <w:bCs/>
          <w:kern w:val="0"/>
          <w:szCs w:val="21"/>
        </w:rPr>
        <w:t>、</w:t>
      </w:r>
      <w:r w:rsidR="00A00CCD">
        <w:rPr>
          <w:rFonts w:ascii="Simsun" w:eastAsia="宋体" w:hAnsi="Simsun" w:cs="宋体"/>
          <w:bCs/>
          <w:kern w:val="0"/>
          <w:szCs w:val="21"/>
        </w:rPr>
        <w:t>报修次数</w:t>
      </w:r>
      <w:r w:rsidR="00E10742">
        <w:rPr>
          <w:rFonts w:ascii="Simsun" w:eastAsia="宋体" w:hAnsi="Simsun" w:cs="宋体"/>
          <w:bCs/>
          <w:kern w:val="0"/>
          <w:szCs w:val="21"/>
        </w:rPr>
        <w:t>、</w:t>
      </w:r>
      <w:r w:rsidR="00DB7A20">
        <w:rPr>
          <w:rFonts w:ascii="Simsun" w:eastAsia="宋体" w:hAnsi="Simsun" w:cs="宋体" w:hint="eastAsia"/>
          <w:bCs/>
          <w:kern w:val="0"/>
          <w:szCs w:val="21"/>
        </w:rPr>
        <w:t>所属班组编号</w:t>
      </w:r>
      <w:r w:rsidR="00CC47EE">
        <w:rPr>
          <w:rFonts w:ascii="Simsun" w:eastAsia="宋体" w:hAnsi="Simsun" w:cs="宋体" w:hint="eastAsia"/>
          <w:bCs/>
          <w:kern w:val="0"/>
          <w:szCs w:val="21"/>
        </w:rPr>
        <w:t>、</w:t>
      </w:r>
      <w:r w:rsidR="00CC47EE">
        <w:rPr>
          <w:rFonts w:ascii="Simsun" w:eastAsia="宋体" w:hAnsi="Simsun" w:cs="宋体"/>
          <w:bCs/>
          <w:kern w:val="0"/>
          <w:szCs w:val="21"/>
        </w:rPr>
        <w:t>承修人</w:t>
      </w:r>
      <w:r w:rsidR="00A00CCD">
        <w:rPr>
          <w:rFonts w:ascii="Simsun" w:eastAsia="宋体" w:hAnsi="Simsun" w:cs="宋体" w:hint="eastAsia"/>
          <w:bCs/>
          <w:kern w:val="0"/>
          <w:szCs w:val="21"/>
        </w:rPr>
        <w:t>、</w:t>
      </w:r>
      <w:r w:rsidR="00A00CCD">
        <w:rPr>
          <w:rFonts w:ascii="Simsun" w:eastAsia="宋体" w:hAnsi="Simsun" w:cs="宋体"/>
          <w:bCs/>
          <w:kern w:val="0"/>
          <w:szCs w:val="21"/>
        </w:rPr>
        <w:t>维修</w:t>
      </w:r>
      <w:r w:rsidR="00A00CCD">
        <w:rPr>
          <w:rFonts w:ascii="Simsun" w:eastAsia="宋体" w:hAnsi="Simsun" w:cs="宋体" w:hint="eastAsia"/>
          <w:bCs/>
          <w:kern w:val="0"/>
          <w:szCs w:val="21"/>
        </w:rPr>
        <w:t>次数</w:t>
      </w:r>
    </w:p>
    <w:p w:rsidR="003349F0" w:rsidRDefault="003349F0" w:rsidP="00851FF9">
      <w:pPr>
        <w:pStyle w:val="a7"/>
        <w:widowControl/>
        <w:numPr>
          <w:ilvl w:val="2"/>
          <w:numId w:val="18"/>
        </w:numPr>
        <w:shd w:val="clear" w:color="auto" w:fill="FFFFFF"/>
        <w:spacing w:line="369" w:lineRule="atLeast"/>
        <w:ind w:firstLineChars="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lastRenderedPageBreak/>
        <w:t>用户</w:t>
      </w:r>
      <w:r>
        <w:rPr>
          <w:rFonts w:ascii="Simsun" w:eastAsia="宋体" w:hAnsi="Simsun" w:cs="宋体"/>
          <w:bCs/>
          <w:kern w:val="0"/>
          <w:szCs w:val="21"/>
        </w:rPr>
        <w:t>维修记录</w:t>
      </w:r>
    </w:p>
    <w:p w:rsidR="00CE4876" w:rsidRPr="00B30E47" w:rsidRDefault="00A00CCD" w:rsidP="00B30E47">
      <w:pPr>
        <w:pStyle w:val="a7"/>
        <w:widowControl/>
        <w:shd w:val="clear" w:color="auto" w:fill="FFFFFF"/>
        <w:spacing w:line="369" w:lineRule="atLeast"/>
        <w:ind w:left="1520" w:firstLineChars="0" w:firstLine="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t xml:space="preserve">    </w:t>
      </w:r>
      <w:r>
        <w:rPr>
          <w:rFonts w:ascii="Simsun" w:eastAsia="宋体" w:hAnsi="Simsun" w:cs="宋体" w:hint="eastAsia"/>
          <w:bCs/>
          <w:kern w:val="0"/>
          <w:szCs w:val="21"/>
        </w:rPr>
        <w:t>维修记录</w:t>
      </w:r>
      <w:r>
        <w:rPr>
          <w:rFonts w:ascii="Simsun" w:eastAsia="宋体" w:hAnsi="Simsun" w:cs="宋体"/>
          <w:bCs/>
          <w:kern w:val="0"/>
          <w:szCs w:val="21"/>
        </w:rPr>
        <w:t>编号、报修记录编号、用户编号</w:t>
      </w:r>
      <w:r w:rsidR="00952882">
        <w:rPr>
          <w:rFonts w:ascii="Simsun" w:eastAsia="宋体" w:hAnsi="Simsun" w:cs="宋体" w:hint="eastAsia"/>
          <w:bCs/>
          <w:kern w:val="0"/>
          <w:szCs w:val="21"/>
        </w:rPr>
        <w:t>、</w:t>
      </w:r>
      <w:r w:rsidR="00952882">
        <w:rPr>
          <w:rFonts w:ascii="Simsun" w:eastAsia="宋体" w:hAnsi="Simsun" w:cs="宋体"/>
          <w:bCs/>
          <w:kern w:val="0"/>
          <w:szCs w:val="21"/>
        </w:rPr>
        <w:t>维修时间、维修地点</w:t>
      </w:r>
      <w:r w:rsidR="004D5344">
        <w:rPr>
          <w:rFonts w:ascii="Simsun" w:eastAsia="宋体" w:hAnsi="Simsun" w:cs="宋体" w:hint="eastAsia"/>
          <w:bCs/>
          <w:kern w:val="0"/>
          <w:szCs w:val="21"/>
        </w:rPr>
        <w:t>、</w:t>
      </w:r>
      <w:r w:rsidR="004D5344">
        <w:rPr>
          <w:rFonts w:ascii="Simsun" w:eastAsia="宋体" w:hAnsi="Simsun" w:cs="宋体"/>
          <w:bCs/>
          <w:kern w:val="0"/>
          <w:szCs w:val="21"/>
        </w:rPr>
        <w:t>故障类型</w:t>
      </w:r>
      <w:r w:rsidR="00952882">
        <w:rPr>
          <w:rFonts w:ascii="Simsun" w:eastAsia="宋体" w:hAnsi="Simsun" w:cs="宋体"/>
          <w:bCs/>
          <w:kern w:val="0"/>
          <w:szCs w:val="21"/>
        </w:rPr>
        <w:t>、维修描述</w:t>
      </w:r>
      <w:r w:rsidR="00CE0960">
        <w:rPr>
          <w:rFonts w:ascii="Simsun" w:eastAsia="宋体" w:hAnsi="Simsun" w:cs="宋体" w:hint="eastAsia"/>
          <w:bCs/>
          <w:kern w:val="0"/>
          <w:szCs w:val="21"/>
        </w:rPr>
        <w:t>、</w:t>
      </w:r>
      <w:r w:rsidR="00CE0960">
        <w:rPr>
          <w:rFonts w:ascii="Simsun" w:eastAsia="宋体" w:hAnsi="Simsun" w:cs="宋体"/>
          <w:bCs/>
          <w:kern w:val="0"/>
          <w:szCs w:val="21"/>
        </w:rPr>
        <w:t>关键字</w:t>
      </w:r>
      <w:r w:rsidR="00952882">
        <w:rPr>
          <w:rFonts w:ascii="Simsun" w:eastAsia="宋体" w:hAnsi="Simsun" w:cs="宋体"/>
          <w:bCs/>
          <w:kern w:val="0"/>
          <w:szCs w:val="21"/>
        </w:rPr>
        <w:t>、</w:t>
      </w:r>
      <w:r w:rsidR="000534A1">
        <w:rPr>
          <w:rFonts w:ascii="Simsun" w:eastAsia="宋体" w:hAnsi="Simsun" w:cs="宋体" w:hint="eastAsia"/>
          <w:bCs/>
          <w:kern w:val="0"/>
          <w:szCs w:val="21"/>
        </w:rPr>
        <w:t>备注</w:t>
      </w:r>
      <w:r w:rsidR="000534A1">
        <w:rPr>
          <w:rFonts w:ascii="Simsun" w:eastAsia="宋体" w:hAnsi="Simsun" w:cs="宋体"/>
          <w:bCs/>
          <w:kern w:val="0"/>
          <w:szCs w:val="21"/>
        </w:rPr>
        <w:t>、</w:t>
      </w:r>
      <w:r w:rsidR="00952882">
        <w:rPr>
          <w:rFonts w:ascii="Simsun" w:eastAsia="宋体" w:hAnsi="Simsun" w:cs="宋体" w:hint="eastAsia"/>
          <w:bCs/>
          <w:kern w:val="0"/>
          <w:szCs w:val="21"/>
        </w:rPr>
        <w:t>是否已</w:t>
      </w:r>
      <w:r w:rsidR="00952882">
        <w:rPr>
          <w:rFonts w:ascii="Simsun" w:eastAsia="宋体" w:hAnsi="Simsun" w:cs="宋体"/>
          <w:bCs/>
          <w:kern w:val="0"/>
          <w:szCs w:val="21"/>
        </w:rPr>
        <w:t>联系、是否已维修、是否</w:t>
      </w:r>
      <w:r w:rsidR="00952882">
        <w:rPr>
          <w:rFonts w:ascii="Simsun" w:eastAsia="宋体" w:hAnsi="Simsun" w:cs="宋体" w:hint="eastAsia"/>
          <w:bCs/>
          <w:kern w:val="0"/>
          <w:szCs w:val="21"/>
        </w:rPr>
        <w:t>解决</w:t>
      </w:r>
      <w:r w:rsidR="00952882">
        <w:rPr>
          <w:rFonts w:ascii="Simsun" w:eastAsia="宋体" w:hAnsi="Simsun" w:cs="宋体"/>
          <w:bCs/>
          <w:kern w:val="0"/>
          <w:szCs w:val="21"/>
        </w:rPr>
        <w:t>问题</w:t>
      </w:r>
      <w:r w:rsidR="00EA66BD">
        <w:rPr>
          <w:rFonts w:ascii="Simsun" w:eastAsia="宋体" w:hAnsi="Simsun" w:cs="宋体" w:hint="eastAsia"/>
          <w:bCs/>
          <w:kern w:val="0"/>
          <w:szCs w:val="21"/>
        </w:rPr>
        <w:t>、</w:t>
      </w:r>
      <w:r w:rsidR="00EA66BD">
        <w:rPr>
          <w:rFonts w:ascii="Simsun" w:eastAsia="宋体" w:hAnsi="Simsun" w:cs="宋体"/>
          <w:bCs/>
          <w:kern w:val="0"/>
          <w:szCs w:val="21"/>
        </w:rPr>
        <w:t>用户</w:t>
      </w:r>
      <w:r w:rsidR="00EA66BD">
        <w:rPr>
          <w:rFonts w:ascii="Simsun" w:eastAsia="宋体" w:hAnsi="Simsun" w:cs="宋体" w:hint="eastAsia"/>
          <w:bCs/>
          <w:kern w:val="0"/>
          <w:szCs w:val="21"/>
        </w:rPr>
        <w:t>接待人</w:t>
      </w:r>
      <w:r w:rsidR="00EA66BD">
        <w:rPr>
          <w:rFonts w:ascii="Simsun" w:eastAsia="宋体" w:hAnsi="Simsun" w:cs="宋体"/>
          <w:bCs/>
          <w:kern w:val="0"/>
          <w:szCs w:val="21"/>
        </w:rPr>
        <w:t>、接待</w:t>
      </w:r>
      <w:r w:rsidR="00EA66BD">
        <w:rPr>
          <w:rFonts w:ascii="Simsun" w:eastAsia="宋体" w:hAnsi="Simsun" w:cs="宋体" w:hint="eastAsia"/>
          <w:bCs/>
          <w:kern w:val="0"/>
          <w:szCs w:val="21"/>
        </w:rPr>
        <w:t>人</w:t>
      </w:r>
      <w:r w:rsidR="00EA66BD">
        <w:rPr>
          <w:rFonts w:ascii="Simsun" w:eastAsia="宋体" w:hAnsi="Simsun" w:cs="宋体"/>
          <w:bCs/>
          <w:kern w:val="0"/>
          <w:szCs w:val="21"/>
        </w:rPr>
        <w:t>联系方式</w:t>
      </w:r>
      <w:r w:rsidR="00941B78">
        <w:rPr>
          <w:rFonts w:ascii="Simsun" w:eastAsia="宋体" w:hAnsi="Simsun" w:cs="宋体" w:hint="eastAsia"/>
          <w:bCs/>
          <w:kern w:val="0"/>
          <w:szCs w:val="21"/>
        </w:rPr>
        <w:t>、</w:t>
      </w:r>
      <w:r w:rsidR="00195E23">
        <w:rPr>
          <w:rFonts w:ascii="Simsun" w:eastAsia="宋体" w:hAnsi="Simsun" w:cs="宋体" w:hint="eastAsia"/>
          <w:bCs/>
          <w:kern w:val="0"/>
          <w:szCs w:val="21"/>
        </w:rPr>
        <w:t>原始</w:t>
      </w:r>
      <w:r w:rsidR="00195E23">
        <w:rPr>
          <w:rFonts w:ascii="Simsun" w:eastAsia="宋体" w:hAnsi="Simsun" w:cs="宋体"/>
          <w:bCs/>
          <w:kern w:val="0"/>
          <w:szCs w:val="21"/>
        </w:rPr>
        <w:t>维修单</w:t>
      </w:r>
      <w:r w:rsidR="00195E23">
        <w:rPr>
          <w:rFonts w:ascii="Simsun" w:eastAsia="宋体" w:hAnsi="Simsun" w:cs="宋体" w:hint="eastAsia"/>
          <w:bCs/>
          <w:kern w:val="0"/>
          <w:szCs w:val="21"/>
        </w:rPr>
        <w:t>影像</w:t>
      </w:r>
    </w:p>
    <w:p w:rsidR="00811E64" w:rsidRDefault="006029B4" w:rsidP="00851FF9">
      <w:pPr>
        <w:pStyle w:val="a7"/>
        <w:widowControl/>
        <w:numPr>
          <w:ilvl w:val="2"/>
          <w:numId w:val="18"/>
        </w:numPr>
        <w:shd w:val="clear" w:color="auto" w:fill="FFFFFF"/>
        <w:spacing w:line="369" w:lineRule="atLeast"/>
        <w:ind w:firstLineChars="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t>信息</w:t>
      </w:r>
      <w:r w:rsidR="00811E64">
        <w:rPr>
          <w:rFonts w:ascii="Simsun" w:eastAsia="宋体" w:hAnsi="Simsun" w:cs="宋体" w:hint="eastAsia"/>
          <w:bCs/>
          <w:kern w:val="0"/>
          <w:szCs w:val="21"/>
        </w:rPr>
        <w:t>变更记录</w:t>
      </w:r>
    </w:p>
    <w:p w:rsidR="00FB20E5" w:rsidRDefault="00D64E49" w:rsidP="000D2C8A">
      <w:pPr>
        <w:pStyle w:val="a7"/>
        <w:widowControl/>
        <w:shd w:val="clear" w:color="auto" w:fill="FFFFFF"/>
        <w:spacing w:line="369" w:lineRule="atLeast"/>
        <w:ind w:left="1520" w:firstLineChars="0" w:firstLine="435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t>变更</w:t>
      </w:r>
      <w:r>
        <w:rPr>
          <w:rFonts w:ascii="Simsun" w:eastAsia="宋体" w:hAnsi="Simsun" w:cs="宋体"/>
          <w:bCs/>
          <w:kern w:val="0"/>
          <w:szCs w:val="21"/>
        </w:rPr>
        <w:t>记录编号、</w:t>
      </w:r>
      <w:r w:rsidR="00FB3AFD">
        <w:rPr>
          <w:rFonts w:ascii="Simsun" w:eastAsia="宋体" w:hAnsi="Simsun" w:cs="宋体" w:hint="eastAsia"/>
          <w:bCs/>
          <w:kern w:val="0"/>
          <w:szCs w:val="21"/>
        </w:rPr>
        <w:t>变更</w:t>
      </w:r>
      <w:r w:rsidR="00FB3AFD">
        <w:rPr>
          <w:rFonts w:ascii="Simsun" w:eastAsia="宋体" w:hAnsi="Simsun" w:cs="宋体"/>
          <w:bCs/>
          <w:kern w:val="0"/>
          <w:szCs w:val="21"/>
        </w:rPr>
        <w:t>记录类型、</w:t>
      </w:r>
      <w:r w:rsidR="00FB3AFD">
        <w:rPr>
          <w:rFonts w:ascii="Simsun" w:eastAsia="宋体" w:hAnsi="Simsun" w:cs="宋体" w:hint="eastAsia"/>
          <w:bCs/>
          <w:kern w:val="0"/>
          <w:szCs w:val="21"/>
        </w:rPr>
        <w:t>被</w:t>
      </w:r>
      <w:r w:rsidR="00FB3AFD">
        <w:rPr>
          <w:rFonts w:ascii="Simsun" w:eastAsia="宋体" w:hAnsi="Simsun" w:cs="宋体"/>
          <w:bCs/>
          <w:kern w:val="0"/>
          <w:szCs w:val="21"/>
        </w:rPr>
        <w:t>变</w:t>
      </w:r>
      <w:r w:rsidR="00FB3AFD">
        <w:rPr>
          <w:rFonts w:ascii="Simsun" w:eastAsia="宋体" w:hAnsi="Simsun" w:cs="宋体" w:hint="eastAsia"/>
          <w:bCs/>
          <w:kern w:val="0"/>
          <w:szCs w:val="21"/>
        </w:rPr>
        <w:t>更</w:t>
      </w:r>
      <w:r w:rsidR="00FB3AFD">
        <w:rPr>
          <w:rFonts w:ascii="Simsun" w:eastAsia="宋体" w:hAnsi="Simsun" w:cs="宋体"/>
          <w:bCs/>
          <w:kern w:val="0"/>
          <w:szCs w:val="21"/>
        </w:rPr>
        <w:t>记录编号、</w:t>
      </w:r>
      <w:r>
        <w:rPr>
          <w:rFonts w:ascii="Simsun" w:eastAsia="宋体" w:hAnsi="Simsun" w:cs="宋体"/>
          <w:bCs/>
          <w:kern w:val="0"/>
          <w:szCs w:val="21"/>
        </w:rPr>
        <w:t>变更时间、变更类型、</w:t>
      </w:r>
      <w:r>
        <w:rPr>
          <w:rFonts w:ascii="Simsun" w:eastAsia="宋体" w:hAnsi="Simsun" w:cs="宋体" w:hint="eastAsia"/>
          <w:bCs/>
          <w:kern w:val="0"/>
          <w:szCs w:val="21"/>
        </w:rPr>
        <w:t>原值</w:t>
      </w:r>
      <w:r>
        <w:rPr>
          <w:rFonts w:ascii="Simsun" w:eastAsia="宋体" w:hAnsi="Simsun" w:cs="宋体"/>
          <w:bCs/>
          <w:kern w:val="0"/>
          <w:szCs w:val="21"/>
        </w:rPr>
        <w:t>、变更后值、操作人</w:t>
      </w:r>
    </w:p>
    <w:p w:rsidR="000D2C8A" w:rsidRPr="000D2C8A" w:rsidRDefault="000D2C8A" w:rsidP="000D2C8A">
      <w:pPr>
        <w:widowControl/>
        <w:shd w:val="clear" w:color="auto" w:fill="FFFFFF"/>
        <w:spacing w:line="369" w:lineRule="atLeast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t xml:space="preserve">       </w:t>
      </w:r>
      <w:r>
        <w:rPr>
          <w:rFonts w:ascii="Simsun" w:eastAsia="宋体" w:hAnsi="Simsun" w:cs="宋体"/>
          <w:bCs/>
          <w:kern w:val="0"/>
          <w:szCs w:val="21"/>
        </w:rPr>
        <w:t xml:space="preserve"> 1.4.5  </w:t>
      </w:r>
      <w:r w:rsidR="00ED2975">
        <w:rPr>
          <w:rFonts w:ascii="Simsun" w:eastAsia="宋体" w:hAnsi="Simsun" w:cs="宋体"/>
          <w:bCs/>
          <w:kern w:val="0"/>
          <w:szCs w:val="21"/>
        </w:rPr>
        <w:t xml:space="preserve"> </w:t>
      </w:r>
      <w:r w:rsidR="00BA2BB3">
        <w:rPr>
          <w:rFonts w:ascii="Simsun" w:eastAsia="宋体" w:hAnsi="Simsun" w:cs="宋体" w:hint="eastAsia"/>
          <w:bCs/>
          <w:kern w:val="0"/>
          <w:szCs w:val="21"/>
        </w:rPr>
        <w:t>部门</w:t>
      </w:r>
      <w:r w:rsidR="00706D80">
        <w:rPr>
          <w:rFonts w:ascii="Simsun" w:eastAsia="宋体" w:hAnsi="Simsun" w:cs="宋体" w:hint="eastAsia"/>
          <w:bCs/>
          <w:kern w:val="0"/>
          <w:szCs w:val="21"/>
        </w:rPr>
        <w:t>、</w:t>
      </w:r>
      <w:r w:rsidR="00706D80">
        <w:rPr>
          <w:rFonts w:ascii="Simsun" w:eastAsia="宋体" w:hAnsi="Simsun" w:cs="宋体"/>
          <w:bCs/>
          <w:kern w:val="0"/>
          <w:szCs w:val="21"/>
        </w:rPr>
        <w:t>班组</w:t>
      </w:r>
      <w:r w:rsidR="00BA2BB3">
        <w:rPr>
          <w:rFonts w:ascii="Simsun" w:eastAsia="宋体" w:hAnsi="Simsun" w:cs="宋体"/>
          <w:bCs/>
          <w:kern w:val="0"/>
          <w:szCs w:val="21"/>
        </w:rPr>
        <w:t>信息</w:t>
      </w:r>
      <w:r w:rsidR="00ED2975">
        <w:rPr>
          <w:rFonts w:ascii="Simsun" w:eastAsia="宋体" w:hAnsi="Simsun" w:cs="宋体"/>
          <w:bCs/>
          <w:kern w:val="0"/>
          <w:szCs w:val="21"/>
        </w:rPr>
        <w:t>（</w:t>
      </w:r>
      <w:r w:rsidR="00BA2BB3">
        <w:rPr>
          <w:rFonts w:ascii="Simsun" w:eastAsia="宋体" w:hAnsi="Simsun" w:cs="宋体" w:hint="eastAsia"/>
          <w:bCs/>
          <w:kern w:val="0"/>
          <w:szCs w:val="21"/>
        </w:rPr>
        <w:t>部门与</w:t>
      </w:r>
      <w:r w:rsidR="00BA2BB3">
        <w:rPr>
          <w:rFonts w:ascii="Simsun" w:eastAsia="宋体" w:hAnsi="Simsun" w:cs="宋体"/>
          <w:bCs/>
          <w:kern w:val="0"/>
          <w:szCs w:val="21"/>
        </w:rPr>
        <w:t>权限组为同一概念，</w:t>
      </w:r>
      <w:r w:rsidR="00ED2975">
        <w:rPr>
          <w:rFonts w:ascii="Simsun" w:eastAsia="宋体" w:hAnsi="Simsun" w:cs="宋体" w:hint="eastAsia"/>
          <w:bCs/>
          <w:kern w:val="0"/>
          <w:szCs w:val="21"/>
        </w:rPr>
        <w:t>不同</w:t>
      </w:r>
      <w:r w:rsidR="00ED2975">
        <w:rPr>
          <w:rFonts w:ascii="Simsun" w:eastAsia="宋体" w:hAnsi="Simsun" w:cs="宋体"/>
          <w:bCs/>
          <w:kern w:val="0"/>
          <w:szCs w:val="21"/>
        </w:rPr>
        <w:t>权限和职位的人员分类）</w:t>
      </w:r>
    </w:p>
    <w:p w:rsidR="006F699E" w:rsidRDefault="00ED2975" w:rsidP="00410714">
      <w:pPr>
        <w:widowControl/>
        <w:shd w:val="clear" w:color="auto" w:fill="FFFFFF"/>
        <w:spacing w:line="369" w:lineRule="atLeast"/>
        <w:ind w:left="1558" w:hangingChars="742" w:hanging="1558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/>
          <w:bCs/>
          <w:kern w:val="0"/>
          <w:szCs w:val="21"/>
        </w:rPr>
        <w:t xml:space="preserve">                   </w:t>
      </w:r>
      <w:r>
        <w:rPr>
          <w:rFonts w:ascii="Simsun" w:eastAsia="宋体" w:hAnsi="Simsun" w:cs="宋体" w:hint="eastAsia"/>
          <w:bCs/>
          <w:kern w:val="0"/>
          <w:szCs w:val="21"/>
        </w:rPr>
        <w:t>组编号</w:t>
      </w:r>
      <w:r>
        <w:rPr>
          <w:rFonts w:ascii="Simsun" w:eastAsia="宋体" w:hAnsi="Simsun" w:cs="宋体"/>
          <w:bCs/>
          <w:kern w:val="0"/>
          <w:szCs w:val="21"/>
        </w:rPr>
        <w:t>、</w:t>
      </w:r>
      <w:r>
        <w:rPr>
          <w:rFonts w:ascii="Simsun" w:eastAsia="宋体" w:hAnsi="Simsun" w:cs="宋体" w:hint="eastAsia"/>
          <w:bCs/>
          <w:kern w:val="0"/>
          <w:szCs w:val="21"/>
        </w:rPr>
        <w:t>组名</w:t>
      </w:r>
      <w:r>
        <w:rPr>
          <w:rFonts w:ascii="Simsun" w:eastAsia="宋体" w:hAnsi="Simsun" w:cs="宋体"/>
          <w:bCs/>
          <w:kern w:val="0"/>
          <w:szCs w:val="21"/>
        </w:rPr>
        <w:t>、</w:t>
      </w:r>
      <w:r w:rsidR="00812028">
        <w:rPr>
          <w:rFonts w:ascii="Simsun" w:eastAsia="宋体" w:hAnsi="Simsun" w:cs="宋体" w:hint="eastAsia"/>
          <w:bCs/>
          <w:kern w:val="0"/>
          <w:szCs w:val="21"/>
        </w:rPr>
        <w:t>权限</w:t>
      </w:r>
      <w:r w:rsidR="00812028">
        <w:rPr>
          <w:rFonts w:ascii="Simsun" w:eastAsia="宋体" w:hAnsi="Simsun" w:cs="宋体"/>
          <w:bCs/>
          <w:kern w:val="0"/>
          <w:szCs w:val="21"/>
        </w:rPr>
        <w:t>列表</w:t>
      </w:r>
      <w:r w:rsidR="00861E5C">
        <w:rPr>
          <w:rFonts w:ascii="Simsun" w:eastAsia="宋体" w:hAnsi="Simsun" w:cs="宋体" w:hint="eastAsia"/>
          <w:bCs/>
          <w:kern w:val="0"/>
          <w:szCs w:val="21"/>
        </w:rPr>
        <w:t>（操作</w:t>
      </w:r>
      <w:r w:rsidR="00861E5C">
        <w:rPr>
          <w:rFonts w:ascii="Simsun" w:eastAsia="宋体" w:hAnsi="Simsun" w:cs="宋体"/>
          <w:bCs/>
          <w:kern w:val="0"/>
          <w:szCs w:val="21"/>
        </w:rPr>
        <w:t>各个功能的权限）</w:t>
      </w:r>
      <w:r w:rsidR="00812028">
        <w:rPr>
          <w:rFonts w:ascii="Simsun" w:eastAsia="宋体" w:hAnsi="Simsun" w:cs="宋体"/>
          <w:bCs/>
          <w:kern w:val="0"/>
          <w:szCs w:val="21"/>
        </w:rPr>
        <w:t>、所属项目列表</w:t>
      </w:r>
      <w:r w:rsidR="00861E5C">
        <w:rPr>
          <w:rFonts w:ascii="Simsun" w:eastAsia="宋体" w:hAnsi="Simsun" w:cs="宋体" w:hint="eastAsia"/>
          <w:bCs/>
          <w:kern w:val="0"/>
          <w:szCs w:val="21"/>
        </w:rPr>
        <w:t>（每个</w:t>
      </w:r>
      <w:r w:rsidR="00861E5C">
        <w:rPr>
          <w:rFonts w:ascii="Simsun" w:eastAsia="宋体" w:hAnsi="Simsun" w:cs="宋体"/>
          <w:bCs/>
          <w:kern w:val="0"/>
          <w:szCs w:val="21"/>
        </w:rPr>
        <w:t>项目分为</w:t>
      </w:r>
      <w:r w:rsidR="00861E5C">
        <w:rPr>
          <w:rFonts w:ascii="Simsun" w:eastAsia="宋体" w:hAnsi="Simsun" w:cs="宋体" w:hint="eastAsia"/>
          <w:bCs/>
          <w:kern w:val="0"/>
          <w:szCs w:val="21"/>
        </w:rPr>
        <w:t>：</w:t>
      </w:r>
      <w:r w:rsidR="00861E5C">
        <w:rPr>
          <w:rFonts w:ascii="Simsun" w:eastAsia="宋体" w:hAnsi="Simsun" w:cs="宋体"/>
          <w:bCs/>
          <w:kern w:val="0"/>
          <w:szCs w:val="21"/>
        </w:rPr>
        <w:t>审核权限、添加权限、修改权限）</w:t>
      </w:r>
      <w:r w:rsidR="00812028">
        <w:rPr>
          <w:rFonts w:ascii="Simsun" w:eastAsia="宋体" w:hAnsi="Simsun" w:cs="宋体"/>
          <w:bCs/>
          <w:kern w:val="0"/>
          <w:szCs w:val="21"/>
        </w:rPr>
        <w:t>、</w:t>
      </w:r>
      <w:r w:rsidR="007243BF">
        <w:rPr>
          <w:rFonts w:ascii="Simsun" w:eastAsia="宋体" w:hAnsi="Simsun" w:cs="宋体" w:hint="eastAsia"/>
          <w:bCs/>
          <w:kern w:val="0"/>
          <w:szCs w:val="21"/>
        </w:rPr>
        <w:t>全局</w:t>
      </w:r>
      <w:r w:rsidR="007243BF">
        <w:rPr>
          <w:rFonts w:ascii="Simsun" w:eastAsia="宋体" w:hAnsi="Simsun" w:cs="宋体"/>
          <w:bCs/>
          <w:kern w:val="0"/>
          <w:szCs w:val="21"/>
        </w:rPr>
        <w:t>权限授予</w:t>
      </w:r>
    </w:p>
    <w:p w:rsidR="00BA2BB3" w:rsidRDefault="00BA2BB3" w:rsidP="00410714">
      <w:pPr>
        <w:widowControl/>
        <w:shd w:val="clear" w:color="auto" w:fill="FFFFFF"/>
        <w:spacing w:line="369" w:lineRule="atLeast"/>
        <w:ind w:left="1558" w:hangingChars="742" w:hanging="1558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/>
          <w:bCs/>
          <w:kern w:val="0"/>
          <w:szCs w:val="21"/>
        </w:rPr>
        <w:t xml:space="preserve">        1.4.6   </w:t>
      </w:r>
      <w:r>
        <w:rPr>
          <w:rFonts w:ascii="Simsun" w:eastAsia="宋体" w:hAnsi="Simsun" w:cs="宋体" w:hint="eastAsia"/>
          <w:bCs/>
          <w:kern w:val="0"/>
          <w:szCs w:val="21"/>
        </w:rPr>
        <w:t>公司</w:t>
      </w:r>
      <w:r>
        <w:rPr>
          <w:rFonts w:ascii="Simsun" w:eastAsia="宋体" w:hAnsi="Simsun" w:cs="宋体"/>
          <w:bCs/>
          <w:kern w:val="0"/>
          <w:szCs w:val="21"/>
        </w:rPr>
        <w:t>员工信息</w:t>
      </w:r>
    </w:p>
    <w:p w:rsidR="00BA2BB3" w:rsidRDefault="00BA2BB3" w:rsidP="00410714">
      <w:pPr>
        <w:widowControl/>
        <w:shd w:val="clear" w:color="auto" w:fill="FFFFFF"/>
        <w:spacing w:line="369" w:lineRule="atLeast"/>
        <w:ind w:left="1558" w:hangingChars="742" w:hanging="1558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t xml:space="preserve">                   </w:t>
      </w:r>
      <w:r>
        <w:rPr>
          <w:rFonts w:ascii="Simsun" w:eastAsia="宋体" w:hAnsi="Simsun" w:cs="宋体" w:hint="eastAsia"/>
          <w:bCs/>
          <w:kern w:val="0"/>
          <w:szCs w:val="21"/>
        </w:rPr>
        <w:t>员工</w:t>
      </w:r>
      <w:r>
        <w:rPr>
          <w:rFonts w:ascii="Simsun" w:eastAsia="宋体" w:hAnsi="Simsun" w:cs="宋体"/>
          <w:bCs/>
          <w:kern w:val="0"/>
          <w:szCs w:val="21"/>
        </w:rPr>
        <w:t>编号、姓名、联系方式、所属</w:t>
      </w:r>
      <w:r w:rsidR="00FE3F59">
        <w:rPr>
          <w:rFonts w:ascii="Simsun" w:eastAsia="宋体" w:hAnsi="Simsun" w:cs="宋体" w:hint="eastAsia"/>
          <w:bCs/>
          <w:kern w:val="0"/>
          <w:szCs w:val="21"/>
        </w:rPr>
        <w:t>部门</w:t>
      </w:r>
      <w:r w:rsidR="00FE3F59">
        <w:rPr>
          <w:rFonts w:ascii="Simsun" w:eastAsia="宋体" w:hAnsi="Simsun" w:cs="宋体"/>
          <w:bCs/>
          <w:kern w:val="0"/>
          <w:szCs w:val="21"/>
        </w:rPr>
        <w:t>或班组</w:t>
      </w:r>
      <w:r w:rsidR="00C827B5">
        <w:rPr>
          <w:rFonts w:ascii="Simsun" w:eastAsia="宋体" w:hAnsi="Simsun" w:cs="宋体" w:hint="eastAsia"/>
          <w:bCs/>
          <w:kern w:val="0"/>
          <w:szCs w:val="21"/>
        </w:rPr>
        <w:t>、</w:t>
      </w:r>
      <w:r w:rsidR="00C827B5">
        <w:rPr>
          <w:rFonts w:ascii="Simsun" w:eastAsia="宋体" w:hAnsi="Simsun" w:cs="宋体"/>
          <w:bCs/>
          <w:kern w:val="0"/>
          <w:szCs w:val="21"/>
        </w:rPr>
        <w:t>登录名、密码</w:t>
      </w:r>
      <w:r w:rsidR="00FD7FDC">
        <w:rPr>
          <w:rFonts w:ascii="Simsun" w:eastAsia="宋体" w:hAnsi="Simsun" w:cs="宋体" w:hint="eastAsia"/>
          <w:bCs/>
          <w:kern w:val="0"/>
          <w:szCs w:val="21"/>
        </w:rPr>
        <w:t>、权限</w:t>
      </w:r>
      <w:r w:rsidR="00FD7FDC">
        <w:rPr>
          <w:rFonts w:ascii="Simsun" w:eastAsia="宋体" w:hAnsi="Simsun" w:cs="宋体"/>
          <w:bCs/>
          <w:kern w:val="0"/>
          <w:szCs w:val="21"/>
        </w:rPr>
        <w:t>列表</w:t>
      </w:r>
      <w:r w:rsidR="00FD7FDC">
        <w:rPr>
          <w:rFonts w:ascii="Simsun" w:eastAsia="宋体" w:hAnsi="Simsun" w:cs="宋体" w:hint="eastAsia"/>
          <w:bCs/>
          <w:kern w:val="0"/>
          <w:szCs w:val="21"/>
        </w:rPr>
        <w:t>（操作</w:t>
      </w:r>
      <w:r w:rsidR="00FD7FDC">
        <w:rPr>
          <w:rFonts w:ascii="Simsun" w:eastAsia="宋体" w:hAnsi="Simsun" w:cs="宋体"/>
          <w:bCs/>
          <w:kern w:val="0"/>
          <w:szCs w:val="21"/>
        </w:rPr>
        <w:t>各个功能的权限）</w:t>
      </w:r>
      <w:r w:rsidR="00C827B5">
        <w:rPr>
          <w:rFonts w:ascii="Simsun" w:eastAsia="宋体" w:hAnsi="Simsun" w:cs="宋体"/>
          <w:bCs/>
          <w:kern w:val="0"/>
          <w:szCs w:val="21"/>
        </w:rPr>
        <w:t>、所属项目列表</w:t>
      </w:r>
      <w:r w:rsidR="00C827B5">
        <w:rPr>
          <w:rFonts w:ascii="Simsun" w:eastAsia="宋体" w:hAnsi="Simsun" w:cs="宋体" w:hint="eastAsia"/>
          <w:bCs/>
          <w:kern w:val="0"/>
          <w:szCs w:val="21"/>
        </w:rPr>
        <w:t>（每个</w:t>
      </w:r>
      <w:r w:rsidR="00C827B5">
        <w:rPr>
          <w:rFonts w:ascii="Simsun" w:eastAsia="宋体" w:hAnsi="Simsun" w:cs="宋体"/>
          <w:bCs/>
          <w:kern w:val="0"/>
          <w:szCs w:val="21"/>
        </w:rPr>
        <w:t>项目分为</w:t>
      </w:r>
      <w:r w:rsidR="00C827B5">
        <w:rPr>
          <w:rFonts w:ascii="Simsun" w:eastAsia="宋体" w:hAnsi="Simsun" w:cs="宋体" w:hint="eastAsia"/>
          <w:bCs/>
          <w:kern w:val="0"/>
          <w:szCs w:val="21"/>
        </w:rPr>
        <w:t>：</w:t>
      </w:r>
      <w:r w:rsidR="00C827B5">
        <w:rPr>
          <w:rFonts w:ascii="Simsun" w:eastAsia="宋体" w:hAnsi="Simsun" w:cs="宋体"/>
          <w:bCs/>
          <w:kern w:val="0"/>
          <w:szCs w:val="21"/>
        </w:rPr>
        <w:t>审核权限、添加权限、修改权限）</w:t>
      </w:r>
    </w:p>
    <w:p w:rsidR="00DD1FAF" w:rsidRPr="00BA2BB3" w:rsidRDefault="00DD1FAF" w:rsidP="00DD1FAF">
      <w:pPr>
        <w:widowControl/>
        <w:shd w:val="clear" w:color="auto" w:fill="FFFFFF"/>
        <w:spacing w:line="369" w:lineRule="atLeast"/>
        <w:jc w:val="left"/>
        <w:rPr>
          <w:rFonts w:ascii="Simsun" w:eastAsia="宋体" w:hAnsi="Simsun" w:cs="宋体" w:hint="eastAsia"/>
          <w:bCs/>
          <w:kern w:val="0"/>
          <w:szCs w:val="21"/>
        </w:rPr>
      </w:pPr>
    </w:p>
    <w:p w:rsidR="00B07EA4" w:rsidRPr="00B07EA4" w:rsidRDefault="006F699E" w:rsidP="00B07EA4">
      <w:pPr>
        <w:pStyle w:val="a7"/>
        <w:widowControl/>
        <w:numPr>
          <w:ilvl w:val="0"/>
          <w:numId w:val="5"/>
        </w:numPr>
        <w:shd w:val="clear" w:color="auto" w:fill="FFFFFF"/>
        <w:spacing w:line="369" w:lineRule="atLeast"/>
        <w:ind w:firstLineChars="0"/>
        <w:jc w:val="left"/>
        <w:rPr>
          <w:rFonts w:ascii="Simsun" w:eastAsia="宋体" w:hAnsi="Simsun" w:cs="宋体" w:hint="eastAsia"/>
          <w:b/>
          <w:bCs/>
          <w:kern w:val="0"/>
          <w:szCs w:val="21"/>
        </w:rPr>
      </w:pPr>
      <w:r>
        <w:rPr>
          <w:rFonts w:ascii="Simsun" w:eastAsia="宋体" w:hAnsi="Simsun" w:cs="宋体" w:hint="eastAsia"/>
          <w:b/>
          <w:bCs/>
          <w:kern w:val="0"/>
          <w:szCs w:val="21"/>
        </w:rPr>
        <w:t>财务相关</w:t>
      </w:r>
      <w:r>
        <w:rPr>
          <w:rFonts w:ascii="Simsun" w:eastAsia="宋体" w:hAnsi="Simsun" w:cs="宋体"/>
          <w:b/>
          <w:bCs/>
          <w:kern w:val="0"/>
          <w:szCs w:val="21"/>
        </w:rPr>
        <w:t>基础信息</w:t>
      </w:r>
    </w:p>
    <w:p w:rsidR="00B07EA4" w:rsidRDefault="000C765F" w:rsidP="00B07EA4">
      <w:pPr>
        <w:pStyle w:val="a7"/>
        <w:widowControl/>
        <w:numPr>
          <w:ilvl w:val="1"/>
          <w:numId w:val="21"/>
        </w:numPr>
        <w:shd w:val="clear" w:color="auto" w:fill="FFFFFF"/>
        <w:spacing w:line="369" w:lineRule="atLeast"/>
        <w:ind w:firstLineChars="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t>银行信息</w:t>
      </w:r>
    </w:p>
    <w:p w:rsidR="008568E6" w:rsidRPr="008568E6" w:rsidRDefault="002719BD" w:rsidP="008568E6">
      <w:pPr>
        <w:pStyle w:val="a7"/>
        <w:widowControl/>
        <w:shd w:val="clear" w:color="auto" w:fill="FFFFFF"/>
        <w:spacing w:line="369" w:lineRule="atLeast"/>
        <w:ind w:left="800" w:firstLineChars="0" w:firstLine="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t>银行编号、银行名称、账号</w:t>
      </w:r>
      <w:r w:rsidR="008568E6" w:rsidRPr="008568E6">
        <w:rPr>
          <w:rFonts w:ascii="Simsun" w:eastAsia="宋体" w:hAnsi="Simsun" w:cs="宋体" w:hint="eastAsia"/>
          <w:bCs/>
          <w:kern w:val="0"/>
          <w:szCs w:val="21"/>
        </w:rPr>
        <w:t>、科目编号、科目名称</w:t>
      </w:r>
    </w:p>
    <w:p w:rsidR="008568E6" w:rsidRDefault="008568E6" w:rsidP="00B07EA4">
      <w:pPr>
        <w:pStyle w:val="a7"/>
        <w:widowControl/>
        <w:numPr>
          <w:ilvl w:val="1"/>
          <w:numId w:val="21"/>
        </w:numPr>
        <w:shd w:val="clear" w:color="auto" w:fill="FFFFFF"/>
        <w:spacing w:line="369" w:lineRule="atLeast"/>
        <w:ind w:firstLineChars="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t>科目信息</w:t>
      </w:r>
    </w:p>
    <w:p w:rsidR="008568E6" w:rsidRPr="008568E6" w:rsidRDefault="008568E6" w:rsidP="008568E6">
      <w:pPr>
        <w:pStyle w:val="a7"/>
        <w:widowControl/>
        <w:shd w:val="clear" w:color="auto" w:fill="FFFFFF"/>
        <w:spacing w:line="369" w:lineRule="atLeast"/>
        <w:ind w:left="800" w:firstLineChars="0" w:firstLine="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t>科目编号</w:t>
      </w:r>
      <w:r>
        <w:rPr>
          <w:rFonts w:ascii="Simsun" w:eastAsia="宋体" w:hAnsi="Simsun" w:cs="宋体"/>
          <w:bCs/>
          <w:kern w:val="0"/>
          <w:szCs w:val="21"/>
        </w:rPr>
        <w:t>、</w:t>
      </w:r>
      <w:r>
        <w:rPr>
          <w:rFonts w:ascii="Simsun" w:eastAsia="宋体" w:hAnsi="Simsun" w:cs="宋体" w:hint="eastAsia"/>
          <w:bCs/>
          <w:kern w:val="0"/>
          <w:szCs w:val="21"/>
        </w:rPr>
        <w:t>科目号</w:t>
      </w:r>
      <w:r>
        <w:rPr>
          <w:rFonts w:ascii="Simsun" w:eastAsia="宋体" w:hAnsi="Simsun" w:cs="宋体"/>
          <w:bCs/>
          <w:kern w:val="0"/>
          <w:szCs w:val="21"/>
        </w:rPr>
        <w:t>、科目名称</w:t>
      </w:r>
      <w:r>
        <w:rPr>
          <w:rFonts w:ascii="Simsun" w:eastAsia="宋体" w:hAnsi="Simsun" w:cs="宋体" w:hint="eastAsia"/>
          <w:bCs/>
          <w:kern w:val="0"/>
          <w:szCs w:val="21"/>
        </w:rPr>
        <w:t>、</w:t>
      </w:r>
      <w:r>
        <w:rPr>
          <w:rFonts w:ascii="Simsun" w:eastAsia="宋体" w:hAnsi="Simsun" w:cs="宋体"/>
          <w:bCs/>
          <w:kern w:val="0"/>
          <w:szCs w:val="21"/>
        </w:rPr>
        <w:t>说明、备注</w:t>
      </w:r>
    </w:p>
    <w:p w:rsidR="007478EB" w:rsidRDefault="00441B63" w:rsidP="00B70875">
      <w:pPr>
        <w:pStyle w:val="a7"/>
        <w:widowControl/>
        <w:numPr>
          <w:ilvl w:val="1"/>
          <w:numId w:val="21"/>
        </w:numPr>
        <w:shd w:val="clear" w:color="auto" w:fill="FFFFFF"/>
        <w:spacing w:line="369" w:lineRule="atLeast"/>
        <w:ind w:firstLineChars="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t>费用</w:t>
      </w:r>
      <w:r>
        <w:rPr>
          <w:rFonts w:ascii="Simsun" w:eastAsia="宋体" w:hAnsi="Simsun" w:cs="宋体"/>
          <w:bCs/>
          <w:kern w:val="0"/>
          <w:szCs w:val="21"/>
        </w:rPr>
        <w:t>扣除项目</w:t>
      </w:r>
      <w:r>
        <w:rPr>
          <w:rFonts w:ascii="Simsun" w:eastAsia="宋体" w:hAnsi="Simsun" w:cs="宋体" w:hint="eastAsia"/>
          <w:bCs/>
          <w:kern w:val="0"/>
          <w:szCs w:val="21"/>
        </w:rPr>
        <w:t>（</w:t>
      </w:r>
      <w:r>
        <w:rPr>
          <w:rFonts w:ascii="Simsun" w:eastAsia="宋体" w:hAnsi="Simsun" w:cs="宋体" w:hint="eastAsia"/>
          <w:bCs/>
          <w:kern w:val="0"/>
          <w:szCs w:val="21"/>
        </w:rPr>
        <w:t>POS</w:t>
      </w:r>
      <w:r>
        <w:rPr>
          <w:rFonts w:ascii="Simsun" w:eastAsia="宋体" w:hAnsi="Simsun" w:cs="宋体"/>
          <w:bCs/>
          <w:kern w:val="0"/>
          <w:szCs w:val="21"/>
        </w:rPr>
        <w:t>手续费、转账手续费、开票税金等）</w:t>
      </w:r>
    </w:p>
    <w:p w:rsidR="00441B63" w:rsidRPr="00441B63" w:rsidRDefault="00441B63" w:rsidP="00441B63">
      <w:pPr>
        <w:pStyle w:val="a7"/>
        <w:widowControl/>
        <w:shd w:val="clear" w:color="auto" w:fill="FFFFFF"/>
        <w:spacing w:line="369" w:lineRule="atLeast"/>
        <w:ind w:left="800" w:firstLineChars="0" w:firstLine="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t>项目</w:t>
      </w:r>
      <w:r>
        <w:rPr>
          <w:rFonts w:ascii="Simsun" w:eastAsia="宋体" w:hAnsi="Simsun" w:cs="宋体"/>
          <w:bCs/>
          <w:kern w:val="0"/>
          <w:szCs w:val="21"/>
        </w:rPr>
        <w:t>编号、科目编号、科目号、科目名称、费率、说明、备注</w:t>
      </w:r>
    </w:p>
    <w:p w:rsidR="00B30E47" w:rsidRDefault="00EE7197" w:rsidP="006F0CEF">
      <w:pPr>
        <w:pStyle w:val="a7"/>
        <w:widowControl/>
        <w:numPr>
          <w:ilvl w:val="1"/>
          <w:numId w:val="21"/>
        </w:numPr>
        <w:shd w:val="clear" w:color="auto" w:fill="FFFFFF"/>
        <w:spacing w:line="369" w:lineRule="atLeast"/>
        <w:ind w:firstLineChars="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 w:rsidRPr="006F0CEF">
        <w:rPr>
          <w:rFonts w:ascii="Simsun" w:eastAsia="宋体" w:hAnsi="Simsun" w:cs="宋体" w:hint="eastAsia"/>
          <w:bCs/>
          <w:kern w:val="0"/>
          <w:szCs w:val="21"/>
        </w:rPr>
        <w:t>银行</w:t>
      </w:r>
      <w:r w:rsidR="00BB466D" w:rsidRPr="006F0CEF">
        <w:rPr>
          <w:rFonts w:ascii="Simsun" w:eastAsia="宋体" w:hAnsi="Simsun" w:cs="宋体"/>
          <w:bCs/>
          <w:kern w:val="0"/>
          <w:szCs w:val="21"/>
        </w:rPr>
        <w:t>凭证记录</w:t>
      </w:r>
      <w:r w:rsidRPr="006F0CEF">
        <w:rPr>
          <w:rFonts w:ascii="Simsun" w:eastAsia="宋体" w:hAnsi="Simsun" w:cs="宋体" w:hint="eastAsia"/>
          <w:bCs/>
          <w:kern w:val="0"/>
          <w:szCs w:val="21"/>
        </w:rPr>
        <w:t>-</w:t>
      </w:r>
      <w:r w:rsidR="00633E2F">
        <w:rPr>
          <w:rFonts w:ascii="Simsun" w:eastAsia="宋体" w:hAnsi="Simsun" w:cs="宋体" w:hint="eastAsia"/>
          <w:bCs/>
          <w:kern w:val="0"/>
          <w:szCs w:val="21"/>
        </w:rPr>
        <w:t>收款</w:t>
      </w:r>
      <w:r w:rsidR="00633E2F">
        <w:rPr>
          <w:rFonts w:ascii="Simsun" w:eastAsia="宋体" w:hAnsi="Simsun" w:cs="宋体"/>
          <w:bCs/>
          <w:kern w:val="0"/>
          <w:szCs w:val="21"/>
        </w:rPr>
        <w:t>核对</w:t>
      </w:r>
      <w:r w:rsidRPr="006F0CEF">
        <w:rPr>
          <w:rFonts w:ascii="Simsun" w:eastAsia="宋体" w:hAnsi="Simsun" w:cs="宋体"/>
          <w:bCs/>
          <w:kern w:val="0"/>
          <w:szCs w:val="21"/>
        </w:rPr>
        <w:t>操作记录</w:t>
      </w:r>
      <w:r w:rsidR="007661DD" w:rsidRPr="006F0CEF">
        <w:rPr>
          <w:rFonts w:ascii="Simsun" w:eastAsia="宋体" w:hAnsi="Simsun" w:cs="宋体" w:hint="eastAsia"/>
          <w:bCs/>
          <w:kern w:val="0"/>
          <w:szCs w:val="21"/>
        </w:rPr>
        <w:t>（每次</w:t>
      </w:r>
      <w:r w:rsidR="00633E2F">
        <w:rPr>
          <w:rFonts w:ascii="Simsun" w:eastAsia="宋体" w:hAnsi="Simsun" w:cs="宋体" w:hint="eastAsia"/>
          <w:bCs/>
          <w:kern w:val="0"/>
          <w:szCs w:val="21"/>
        </w:rPr>
        <w:t>核对</w:t>
      </w:r>
      <w:r w:rsidR="00633E2F">
        <w:rPr>
          <w:rFonts w:ascii="Simsun" w:eastAsia="宋体" w:hAnsi="Simsun" w:cs="宋体"/>
          <w:bCs/>
          <w:kern w:val="0"/>
          <w:szCs w:val="21"/>
        </w:rPr>
        <w:t>前，需要新建</w:t>
      </w:r>
      <w:r w:rsidR="00633E2F">
        <w:rPr>
          <w:rFonts w:ascii="Simsun" w:eastAsia="宋体" w:hAnsi="Simsun" w:cs="宋体" w:hint="eastAsia"/>
          <w:bCs/>
          <w:kern w:val="0"/>
          <w:szCs w:val="21"/>
        </w:rPr>
        <w:t>银行</w:t>
      </w:r>
      <w:r w:rsidR="007661DD" w:rsidRPr="006F0CEF">
        <w:rPr>
          <w:rFonts w:ascii="Simsun" w:eastAsia="宋体" w:hAnsi="Simsun" w:cs="宋体"/>
          <w:bCs/>
          <w:kern w:val="0"/>
          <w:szCs w:val="21"/>
        </w:rPr>
        <w:t>凭证，即银行提供的缴款</w:t>
      </w:r>
      <w:r w:rsidR="007661DD" w:rsidRPr="006F0CEF">
        <w:rPr>
          <w:rFonts w:ascii="Simsun" w:eastAsia="宋体" w:hAnsi="Simsun" w:cs="宋体" w:hint="eastAsia"/>
          <w:bCs/>
          <w:kern w:val="0"/>
          <w:szCs w:val="21"/>
        </w:rPr>
        <w:t>凭证</w:t>
      </w:r>
      <w:r w:rsidR="007661DD" w:rsidRPr="006F0CEF">
        <w:rPr>
          <w:rFonts w:ascii="Simsun" w:eastAsia="宋体" w:hAnsi="Simsun" w:cs="宋体"/>
          <w:bCs/>
          <w:kern w:val="0"/>
          <w:szCs w:val="21"/>
        </w:rPr>
        <w:t>，如存款单、</w:t>
      </w:r>
      <w:r w:rsidR="007661DD" w:rsidRPr="006F0CEF">
        <w:rPr>
          <w:rFonts w:ascii="Simsun" w:eastAsia="宋体" w:hAnsi="Simsun" w:cs="宋体" w:hint="eastAsia"/>
          <w:bCs/>
          <w:kern w:val="0"/>
          <w:szCs w:val="21"/>
        </w:rPr>
        <w:t>转账</w:t>
      </w:r>
      <w:r w:rsidR="007661DD" w:rsidRPr="006F0CEF">
        <w:rPr>
          <w:rFonts w:ascii="Simsun" w:eastAsia="宋体" w:hAnsi="Simsun" w:cs="宋体"/>
          <w:bCs/>
          <w:kern w:val="0"/>
          <w:szCs w:val="21"/>
        </w:rPr>
        <w:t>到帐凭证、入账记录等）</w:t>
      </w:r>
    </w:p>
    <w:p w:rsidR="00AF7E15" w:rsidRPr="00AF7E15" w:rsidRDefault="00AF7E15" w:rsidP="00AF7E15">
      <w:pPr>
        <w:pStyle w:val="a7"/>
        <w:widowControl/>
        <w:shd w:val="clear" w:color="auto" w:fill="FFFFFF"/>
        <w:spacing w:line="369" w:lineRule="atLeast"/>
        <w:ind w:left="80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 w:rsidRPr="00AF7E15">
        <w:rPr>
          <w:rFonts w:ascii="Simsun" w:eastAsia="宋体" w:hAnsi="Simsun" w:cs="宋体" w:hint="eastAsia"/>
          <w:bCs/>
          <w:kern w:val="0"/>
          <w:szCs w:val="21"/>
        </w:rPr>
        <w:t>记录编号、银行名称、银行编号、科目编号、银行凭证类型、凭证编号（交易流水号）、金额、承办人（现金存款人、转账发起人、</w:t>
      </w:r>
      <w:r w:rsidRPr="00AF7E15">
        <w:rPr>
          <w:rFonts w:ascii="Simsun" w:eastAsia="宋体" w:hAnsi="Simsun" w:cs="宋体" w:hint="eastAsia"/>
          <w:bCs/>
          <w:kern w:val="0"/>
          <w:szCs w:val="21"/>
        </w:rPr>
        <w:t>POS</w:t>
      </w:r>
      <w:r w:rsidRPr="00AF7E15">
        <w:rPr>
          <w:rFonts w:ascii="Simsun" w:eastAsia="宋体" w:hAnsi="Simsun" w:cs="宋体" w:hint="eastAsia"/>
          <w:bCs/>
          <w:kern w:val="0"/>
          <w:szCs w:val="21"/>
        </w:rPr>
        <w:t>收单人或单位、支票付款单位）、凭证时间、录入时间、录入人、涉及收款记录编号列表（缴费流水号列表）、涉及笔数</w:t>
      </w:r>
      <w:r w:rsidR="00B70875">
        <w:rPr>
          <w:rFonts w:ascii="Simsun" w:eastAsia="宋体" w:hAnsi="Simsun" w:cs="宋体" w:hint="eastAsia"/>
          <w:bCs/>
          <w:kern w:val="0"/>
          <w:szCs w:val="21"/>
        </w:rPr>
        <w:t>、</w:t>
      </w:r>
    </w:p>
    <w:p w:rsidR="00AF7E15" w:rsidRPr="006F0CEF" w:rsidRDefault="00AF7E15" w:rsidP="006F0CEF">
      <w:pPr>
        <w:pStyle w:val="a7"/>
        <w:widowControl/>
        <w:numPr>
          <w:ilvl w:val="1"/>
          <w:numId w:val="21"/>
        </w:numPr>
        <w:shd w:val="clear" w:color="auto" w:fill="FFFFFF"/>
        <w:spacing w:line="369" w:lineRule="atLeast"/>
        <w:ind w:firstLineChars="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t>财务凭证</w:t>
      </w:r>
      <w:r>
        <w:rPr>
          <w:rFonts w:ascii="Simsun" w:eastAsia="宋体" w:hAnsi="Simsun" w:cs="宋体"/>
          <w:bCs/>
          <w:kern w:val="0"/>
          <w:szCs w:val="21"/>
        </w:rPr>
        <w:t>记录</w:t>
      </w:r>
      <w:r w:rsidR="002719BD">
        <w:rPr>
          <w:rFonts w:ascii="Simsun" w:eastAsia="宋体" w:hAnsi="Simsun" w:cs="宋体" w:hint="eastAsia"/>
          <w:bCs/>
          <w:kern w:val="0"/>
          <w:szCs w:val="21"/>
        </w:rPr>
        <w:t>（自动</w:t>
      </w:r>
      <w:r w:rsidR="002719BD">
        <w:rPr>
          <w:rFonts w:ascii="Simsun" w:eastAsia="宋体" w:hAnsi="Simsun" w:cs="宋体"/>
          <w:bCs/>
          <w:kern w:val="0"/>
          <w:szCs w:val="21"/>
        </w:rPr>
        <w:t>生成的凭证、手动</w:t>
      </w:r>
      <w:r w:rsidR="002719BD">
        <w:rPr>
          <w:rFonts w:ascii="Simsun" w:eastAsia="宋体" w:hAnsi="Simsun" w:cs="宋体" w:hint="eastAsia"/>
          <w:bCs/>
          <w:kern w:val="0"/>
          <w:szCs w:val="21"/>
        </w:rPr>
        <w:t>生成</w:t>
      </w:r>
      <w:r w:rsidR="002719BD">
        <w:rPr>
          <w:rFonts w:ascii="Simsun" w:eastAsia="宋体" w:hAnsi="Simsun" w:cs="宋体"/>
          <w:bCs/>
          <w:kern w:val="0"/>
          <w:szCs w:val="21"/>
        </w:rPr>
        <w:t>的</w:t>
      </w:r>
      <w:r w:rsidR="002719BD">
        <w:rPr>
          <w:rFonts w:ascii="Simsun" w:eastAsia="宋体" w:hAnsi="Simsun" w:cs="宋体" w:hint="eastAsia"/>
          <w:bCs/>
          <w:kern w:val="0"/>
          <w:szCs w:val="21"/>
        </w:rPr>
        <w:t>凭证</w:t>
      </w:r>
      <w:r w:rsidR="002719BD">
        <w:rPr>
          <w:rFonts w:ascii="Simsun" w:eastAsia="宋体" w:hAnsi="Simsun" w:cs="宋体"/>
          <w:bCs/>
          <w:kern w:val="0"/>
          <w:szCs w:val="21"/>
        </w:rPr>
        <w:t>等）</w:t>
      </w:r>
    </w:p>
    <w:p w:rsidR="00AF7E15" w:rsidRPr="00671CBF" w:rsidRDefault="00AF7E15" w:rsidP="00671CBF">
      <w:pPr>
        <w:widowControl/>
        <w:shd w:val="clear" w:color="auto" w:fill="FFFFFF"/>
        <w:spacing w:line="369" w:lineRule="atLeast"/>
        <w:ind w:leftChars="405" w:left="850" w:firstLineChars="194" w:firstLine="407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t>凭证</w:t>
      </w:r>
      <w:r>
        <w:rPr>
          <w:rFonts w:ascii="Simsun" w:eastAsia="宋体" w:hAnsi="Simsun" w:cs="宋体"/>
          <w:bCs/>
          <w:kern w:val="0"/>
          <w:szCs w:val="21"/>
        </w:rPr>
        <w:t>名称、</w:t>
      </w:r>
      <w:r>
        <w:rPr>
          <w:rFonts w:ascii="Simsun" w:eastAsia="宋体" w:hAnsi="Simsun" w:cs="宋体" w:hint="eastAsia"/>
          <w:bCs/>
          <w:kern w:val="0"/>
          <w:szCs w:val="21"/>
        </w:rPr>
        <w:t>凭证</w:t>
      </w:r>
      <w:r>
        <w:rPr>
          <w:rFonts w:ascii="Simsun" w:eastAsia="宋体" w:hAnsi="Simsun" w:cs="宋体"/>
          <w:bCs/>
          <w:kern w:val="0"/>
          <w:szCs w:val="21"/>
        </w:rPr>
        <w:t>编号、凭证类型、</w:t>
      </w:r>
      <w:r>
        <w:rPr>
          <w:rFonts w:ascii="Simsun" w:eastAsia="宋体" w:hAnsi="Simsun" w:cs="宋体" w:hint="eastAsia"/>
          <w:bCs/>
          <w:kern w:val="0"/>
          <w:szCs w:val="21"/>
        </w:rPr>
        <w:t>生成日期</w:t>
      </w:r>
      <w:r w:rsidR="00671CBF">
        <w:rPr>
          <w:rFonts w:ascii="Simsun" w:eastAsia="宋体" w:hAnsi="Simsun" w:cs="宋体" w:hint="eastAsia"/>
          <w:bCs/>
          <w:kern w:val="0"/>
          <w:szCs w:val="21"/>
        </w:rPr>
        <w:t>、</w:t>
      </w:r>
      <w:r w:rsidR="00671CBF">
        <w:rPr>
          <w:rFonts w:ascii="Simsun" w:eastAsia="宋体" w:hAnsi="Simsun" w:cs="宋体"/>
          <w:bCs/>
          <w:kern w:val="0"/>
          <w:szCs w:val="21"/>
        </w:rPr>
        <w:t>会计期</w:t>
      </w:r>
      <w:r>
        <w:rPr>
          <w:rFonts w:ascii="Simsun" w:eastAsia="宋体" w:hAnsi="Simsun" w:cs="宋体"/>
          <w:bCs/>
          <w:kern w:val="0"/>
          <w:szCs w:val="21"/>
        </w:rPr>
        <w:t>、凭证描述、是否</w:t>
      </w:r>
      <w:r>
        <w:rPr>
          <w:rFonts w:ascii="Simsun" w:eastAsia="宋体" w:hAnsi="Simsun" w:cs="宋体" w:hint="eastAsia"/>
          <w:bCs/>
          <w:kern w:val="0"/>
          <w:szCs w:val="21"/>
        </w:rPr>
        <w:t>已导出</w:t>
      </w:r>
      <w:r w:rsidR="00671CBF">
        <w:rPr>
          <w:rFonts w:ascii="Simsun" w:eastAsia="宋体" w:hAnsi="Simsun" w:cs="宋体" w:hint="eastAsia"/>
          <w:bCs/>
          <w:kern w:val="0"/>
          <w:szCs w:val="21"/>
        </w:rPr>
        <w:t>、</w:t>
      </w:r>
      <w:r w:rsidR="00671CBF">
        <w:rPr>
          <w:rFonts w:ascii="Simsun" w:eastAsia="宋体" w:hAnsi="Simsun" w:cs="宋体"/>
          <w:bCs/>
          <w:kern w:val="0"/>
          <w:szCs w:val="21"/>
        </w:rPr>
        <w:t>生成人、审核</w:t>
      </w:r>
      <w:r w:rsidR="00671CBF">
        <w:rPr>
          <w:rFonts w:ascii="Simsun" w:eastAsia="宋体" w:hAnsi="Simsun" w:cs="宋体" w:hint="eastAsia"/>
          <w:bCs/>
          <w:kern w:val="0"/>
          <w:szCs w:val="21"/>
        </w:rPr>
        <w:t>人、</w:t>
      </w:r>
      <w:r w:rsidR="00671CBF">
        <w:rPr>
          <w:rFonts w:ascii="Simsun" w:eastAsia="宋体" w:hAnsi="Simsun" w:cs="宋体"/>
          <w:bCs/>
          <w:kern w:val="0"/>
          <w:szCs w:val="21"/>
        </w:rPr>
        <w:t>凭证内容</w:t>
      </w:r>
      <w:r w:rsidR="00671CBF">
        <w:rPr>
          <w:rFonts w:ascii="Simsun" w:eastAsia="宋体" w:hAnsi="Simsun" w:cs="宋体" w:hint="eastAsia"/>
          <w:bCs/>
          <w:kern w:val="0"/>
          <w:szCs w:val="21"/>
        </w:rPr>
        <w:t>明细项目</w:t>
      </w:r>
      <w:r w:rsidR="00671CBF">
        <w:rPr>
          <w:rFonts w:ascii="Simsun" w:eastAsia="宋体" w:hAnsi="Simsun" w:cs="宋体"/>
          <w:bCs/>
          <w:kern w:val="0"/>
          <w:szCs w:val="21"/>
        </w:rPr>
        <w:t>（</w:t>
      </w:r>
      <w:r w:rsidR="00671CBF">
        <w:rPr>
          <w:rFonts w:ascii="Simsun" w:eastAsia="宋体" w:hAnsi="Simsun" w:cs="宋体" w:hint="eastAsia"/>
          <w:bCs/>
          <w:kern w:val="0"/>
          <w:szCs w:val="21"/>
        </w:rPr>
        <w:t>科目</w:t>
      </w:r>
      <w:r w:rsidR="00671CBF">
        <w:rPr>
          <w:rFonts w:ascii="Simsun" w:eastAsia="宋体" w:hAnsi="Simsun" w:cs="宋体"/>
          <w:bCs/>
          <w:kern w:val="0"/>
          <w:szCs w:val="21"/>
        </w:rPr>
        <w:t>、名称、借方、贷方、</w:t>
      </w:r>
      <w:r w:rsidR="00671CBF">
        <w:rPr>
          <w:rFonts w:ascii="Simsun" w:eastAsia="宋体" w:hAnsi="Simsun" w:cs="宋体" w:hint="eastAsia"/>
          <w:bCs/>
          <w:kern w:val="0"/>
          <w:szCs w:val="21"/>
        </w:rPr>
        <w:t>票据</w:t>
      </w:r>
      <w:r w:rsidR="00671CBF">
        <w:rPr>
          <w:rFonts w:ascii="Simsun" w:eastAsia="宋体" w:hAnsi="Simsun" w:cs="宋体"/>
          <w:bCs/>
          <w:kern w:val="0"/>
          <w:szCs w:val="21"/>
        </w:rPr>
        <w:t>号</w:t>
      </w:r>
      <w:r w:rsidR="00671CBF">
        <w:rPr>
          <w:rFonts w:ascii="Simsun" w:eastAsia="宋体" w:hAnsi="Simsun" w:cs="宋体" w:hint="eastAsia"/>
          <w:bCs/>
          <w:kern w:val="0"/>
          <w:szCs w:val="21"/>
        </w:rPr>
        <w:t>、</w:t>
      </w:r>
      <w:r w:rsidR="00671CBF">
        <w:rPr>
          <w:rFonts w:ascii="Simsun" w:eastAsia="宋体" w:hAnsi="Simsun" w:cs="宋体"/>
          <w:bCs/>
          <w:kern w:val="0"/>
          <w:szCs w:val="21"/>
        </w:rPr>
        <w:t>票据日期、摘要、</w:t>
      </w:r>
      <w:r w:rsidR="00662C5B">
        <w:rPr>
          <w:rFonts w:ascii="Simsun" w:eastAsia="宋体" w:hAnsi="Simsun" w:cs="宋体" w:hint="eastAsia"/>
          <w:bCs/>
          <w:kern w:val="0"/>
          <w:szCs w:val="21"/>
        </w:rPr>
        <w:t>所属</w:t>
      </w:r>
      <w:r w:rsidR="00662C5B">
        <w:rPr>
          <w:rFonts w:ascii="Simsun" w:eastAsia="宋体" w:hAnsi="Simsun" w:cs="宋体"/>
          <w:bCs/>
          <w:kern w:val="0"/>
          <w:szCs w:val="21"/>
        </w:rPr>
        <w:t>项目、业务类型</w:t>
      </w:r>
      <w:r w:rsidR="00B70875">
        <w:rPr>
          <w:rFonts w:ascii="Simsun" w:eastAsia="宋体" w:hAnsi="Simsun" w:cs="宋体" w:hint="eastAsia"/>
          <w:bCs/>
          <w:kern w:val="0"/>
          <w:szCs w:val="21"/>
        </w:rPr>
        <w:t>、</w:t>
      </w:r>
      <w:r w:rsidR="00B70875">
        <w:rPr>
          <w:rFonts w:ascii="Simsun" w:eastAsia="宋体" w:hAnsi="Simsun" w:cs="宋体"/>
          <w:bCs/>
          <w:kern w:val="0"/>
          <w:szCs w:val="21"/>
        </w:rPr>
        <w:t>客户名称</w:t>
      </w:r>
      <w:r w:rsidR="00671CBF">
        <w:rPr>
          <w:rFonts w:ascii="Simsun" w:eastAsia="宋体" w:hAnsi="Simsun" w:cs="宋体"/>
          <w:bCs/>
          <w:kern w:val="0"/>
          <w:szCs w:val="21"/>
        </w:rPr>
        <w:t>）</w:t>
      </w:r>
    </w:p>
    <w:p w:rsidR="00A67859" w:rsidRPr="00F93B7E" w:rsidRDefault="00A67859" w:rsidP="00F93B7E">
      <w:pPr>
        <w:widowControl/>
        <w:shd w:val="clear" w:color="auto" w:fill="FFFFFF"/>
        <w:spacing w:line="369" w:lineRule="atLeast"/>
        <w:jc w:val="left"/>
        <w:rPr>
          <w:rFonts w:ascii="Simsun" w:eastAsia="宋体" w:hAnsi="Simsun" w:cs="宋体" w:hint="eastAsia"/>
          <w:b/>
          <w:bCs/>
          <w:kern w:val="0"/>
          <w:szCs w:val="21"/>
        </w:rPr>
      </w:pPr>
    </w:p>
    <w:p w:rsidR="00CC6F72" w:rsidRPr="000A7D21" w:rsidRDefault="001F2BAE" w:rsidP="00D418C5">
      <w:pPr>
        <w:pStyle w:val="a7"/>
        <w:widowControl/>
        <w:numPr>
          <w:ilvl w:val="0"/>
          <w:numId w:val="5"/>
        </w:numPr>
        <w:shd w:val="clear" w:color="auto" w:fill="FFFFFF"/>
        <w:spacing w:line="369" w:lineRule="atLeast"/>
        <w:ind w:firstLineChars="0"/>
        <w:rPr>
          <w:rFonts w:ascii="Simsun" w:eastAsia="宋体" w:hAnsi="Simsun" w:cs="宋体" w:hint="eastAsia"/>
          <w:b/>
          <w:bCs/>
          <w:kern w:val="0"/>
          <w:szCs w:val="21"/>
        </w:rPr>
      </w:pPr>
      <w:r w:rsidRPr="000A7D21">
        <w:rPr>
          <w:rFonts w:ascii="Simsun" w:eastAsia="宋体" w:hAnsi="Simsun" w:cs="宋体"/>
          <w:b/>
          <w:bCs/>
          <w:kern w:val="0"/>
          <w:szCs w:val="21"/>
        </w:rPr>
        <w:t>收费</w:t>
      </w:r>
      <w:r w:rsidR="005A07B0">
        <w:rPr>
          <w:rFonts w:ascii="Simsun" w:eastAsia="宋体" w:hAnsi="Simsun" w:cs="宋体" w:hint="eastAsia"/>
          <w:b/>
          <w:bCs/>
          <w:kern w:val="0"/>
          <w:szCs w:val="21"/>
        </w:rPr>
        <w:t>员</w:t>
      </w:r>
      <w:r w:rsidR="005A07B0">
        <w:rPr>
          <w:rFonts w:ascii="Simsun" w:eastAsia="宋体" w:hAnsi="Simsun" w:cs="宋体"/>
          <w:b/>
          <w:bCs/>
          <w:kern w:val="0"/>
          <w:szCs w:val="21"/>
        </w:rPr>
        <w:t>工作台</w:t>
      </w:r>
      <w:r w:rsidRPr="000A7D21">
        <w:rPr>
          <w:rFonts w:ascii="Simsun" w:eastAsia="宋体" w:hAnsi="Simsun" w:cs="宋体"/>
          <w:b/>
          <w:bCs/>
          <w:kern w:val="0"/>
          <w:szCs w:val="21"/>
        </w:rPr>
        <w:t>：</w:t>
      </w:r>
    </w:p>
    <w:p w:rsidR="00997906" w:rsidRPr="000A7D21" w:rsidRDefault="00D418C5" w:rsidP="00FA645B">
      <w:pPr>
        <w:pStyle w:val="a7"/>
        <w:widowControl/>
        <w:numPr>
          <w:ilvl w:val="1"/>
          <w:numId w:val="7"/>
        </w:numPr>
        <w:shd w:val="clear" w:color="auto" w:fill="FFFFFF"/>
        <w:spacing w:line="369" w:lineRule="atLeast"/>
        <w:ind w:firstLineChars="0"/>
        <w:rPr>
          <w:rFonts w:ascii="Simsun" w:eastAsia="宋体" w:hAnsi="Simsun" w:cs="宋体" w:hint="eastAsia"/>
          <w:bCs/>
          <w:kern w:val="0"/>
          <w:szCs w:val="21"/>
        </w:rPr>
      </w:pPr>
      <w:r w:rsidRPr="000A7D21">
        <w:rPr>
          <w:rFonts w:ascii="Simsun" w:eastAsia="宋体" w:hAnsi="Simsun" w:cs="宋体" w:hint="eastAsia"/>
          <w:bCs/>
          <w:kern w:val="0"/>
          <w:szCs w:val="21"/>
        </w:rPr>
        <w:t>用户信息</w:t>
      </w:r>
      <w:r w:rsidRPr="000A7D21">
        <w:rPr>
          <w:rFonts w:ascii="Simsun" w:eastAsia="宋体" w:hAnsi="Simsun" w:cs="宋体"/>
          <w:bCs/>
          <w:kern w:val="0"/>
          <w:szCs w:val="21"/>
        </w:rPr>
        <w:t>及</w:t>
      </w:r>
      <w:r w:rsidRPr="000A7D21">
        <w:rPr>
          <w:rFonts w:ascii="Simsun" w:eastAsia="宋体" w:hAnsi="Simsun" w:cs="宋体" w:hint="eastAsia"/>
          <w:bCs/>
          <w:kern w:val="0"/>
          <w:szCs w:val="21"/>
        </w:rPr>
        <w:t>收缴情况</w:t>
      </w:r>
      <w:r w:rsidRPr="000A7D21">
        <w:rPr>
          <w:rFonts w:ascii="Simsun" w:eastAsia="宋体" w:hAnsi="Simsun" w:cs="宋体"/>
          <w:bCs/>
          <w:kern w:val="0"/>
          <w:szCs w:val="21"/>
        </w:rPr>
        <w:t>综合查询</w:t>
      </w:r>
      <w:r w:rsidR="00A770EE" w:rsidRPr="000A7D21">
        <w:rPr>
          <w:rFonts w:ascii="Simsun" w:eastAsia="宋体" w:hAnsi="Simsun" w:cs="宋体" w:hint="eastAsia"/>
          <w:bCs/>
          <w:kern w:val="0"/>
          <w:szCs w:val="21"/>
        </w:rPr>
        <w:t>：</w:t>
      </w:r>
      <w:r w:rsidR="006053BE" w:rsidRPr="000A7D21">
        <w:rPr>
          <w:rFonts w:ascii="Simsun" w:eastAsia="宋体" w:hAnsi="Simsun" w:cs="宋体" w:hint="eastAsia"/>
          <w:bCs/>
          <w:kern w:val="0"/>
          <w:szCs w:val="21"/>
        </w:rPr>
        <w:t>用户</w:t>
      </w:r>
      <w:r w:rsidR="008D23F0" w:rsidRPr="000A7D21">
        <w:rPr>
          <w:rFonts w:ascii="Simsun" w:eastAsia="宋体" w:hAnsi="Simsun" w:cs="宋体" w:hint="eastAsia"/>
          <w:bCs/>
          <w:kern w:val="0"/>
          <w:szCs w:val="21"/>
        </w:rPr>
        <w:t>基础</w:t>
      </w:r>
      <w:r w:rsidR="006053BE" w:rsidRPr="000A7D21">
        <w:rPr>
          <w:rFonts w:ascii="Simsun" w:eastAsia="宋体" w:hAnsi="Simsun" w:cs="宋体"/>
          <w:bCs/>
          <w:kern w:val="0"/>
          <w:szCs w:val="21"/>
        </w:rPr>
        <w:t>信息、</w:t>
      </w:r>
      <w:r w:rsidR="00B8109A" w:rsidRPr="000A7D21">
        <w:rPr>
          <w:rFonts w:ascii="Simsun" w:eastAsia="宋体" w:hAnsi="Simsun" w:cs="宋体" w:hint="eastAsia"/>
          <w:bCs/>
          <w:kern w:val="0"/>
          <w:szCs w:val="21"/>
        </w:rPr>
        <w:t>供热</w:t>
      </w:r>
      <w:r w:rsidR="00B8109A" w:rsidRPr="000A7D21">
        <w:rPr>
          <w:rFonts w:ascii="Simsun" w:eastAsia="宋体" w:hAnsi="Simsun" w:cs="宋体"/>
          <w:bCs/>
          <w:kern w:val="0"/>
          <w:szCs w:val="21"/>
        </w:rPr>
        <w:t>状态信息、热计量</w:t>
      </w:r>
      <w:r w:rsidR="00B8109A" w:rsidRPr="000A7D21">
        <w:rPr>
          <w:rFonts w:ascii="Simsun" w:eastAsia="宋体" w:hAnsi="Simsun" w:cs="宋体" w:hint="eastAsia"/>
          <w:bCs/>
          <w:kern w:val="0"/>
          <w:szCs w:val="21"/>
        </w:rPr>
        <w:t>信息</w:t>
      </w:r>
      <w:r w:rsidR="00B8109A" w:rsidRPr="000A7D21">
        <w:rPr>
          <w:rFonts w:ascii="Simsun" w:eastAsia="宋体" w:hAnsi="Simsun" w:cs="宋体"/>
          <w:bCs/>
          <w:kern w:val="0"/>
          <w:szCs w:val="21"/>
        </w:rPr>
        <w:t>、</w:t>
      </w:r>
      <w:r w:rsidR="006053BE" w:rsidRPr="000A7D21">
        <w:rPr>
          <w:rFonts w:ascii="Simsun" w:eastAsia="宋体" w:hAnsi="Simsun" w:cs="宋体"/>
          <w:bCs/>
          <w:kern w:val="0"/>
          <w:szCs w:val="21"/>
        </w:rPr>
        <w:t>缴费情况</w:t>
      </w:r>
      <w:r w:rsidR="008D23F0" w:rsidRPr="000A7D21">
        <w:rPr>
          <w:rFonts w:ascii="Simsun" w:eastAsia="宋体" w:hAnsi="Simsun" w:cs="宋体" w:hint="eastAsia"/>
          <w:bCs/>
          <w:kern w:val="0"/>
          <w:szCs w:val="21"/>
        </w:rPr>
        <w:t>与</w:t>
      </w:r>
      <w:r w:rsidR="008D23F0" w:rsidRPr="000A7D21">
        <w:rPr>
          <w:rFonts w:ascii="Simsun" w:eastAsia="宋体" w:hAnsi="Simsun" w:cs="宋体"/>
          <w:bCs/>
          <w:kern w:val="0"/>
          <w:szCs w:val="21"/>
        </w:rPr>
        <w:t>记录</w:t>
      </w:r>
      <w:r w:rsidR="006053BE" w:rsidRPr="000A7D21">
        <w:rPr>
          <w:rFonts w:ascii="Simsun" w:eastAsia="宋体" w:hAnsi="Simsun" w:cs="宋体"/>
          <w:bCs/>
          <w:kern w:val="0"/>
          <w:szCs w:val="21"/>
        </w:rPr>
        <w:t>、缴费完成程度</w:t>
      </w:r>
      <w:r w:rsidR="008D23F0" w:rsidRPr="000A7D21">
        <w:rPr>
          <w:rFonts w:ascii="Simsun" w:eastAsia="宋体" w:hAnsi="Simsun" w:cs="宋体" w:hint="eastAsia"/>
          <w:bCs/>
          <w:kern w:val="0"/>
          <w:szCs w:val="21"/>
        </w:rPr>
        <w:t>、</w:t>
      </w:r>
      <w:r w:rsidR="00B8109A" w:rsidRPr="000A7D21">
        <w:rPr>
          <w:rFonts w:ascii="Simsun" w:eastAsia="宋体" w:hAnsi="Simsun" w:cs="宋体" w:hint="eastAsia"/>
          <w:bCs/>
          <w:kern w:val="0"/>
          <w:szCs w:val="21"/>
        </w:rPr>
        <w:t>报修</w:t>
      </w:r>
      <w:r w:rsidR="00B8109A" w:rsidRPr="000A7D21">
        <w:rPr>
          <w:rFonts w:ascii="Simsun" w:eastAsia="宋体" w:hAnsi="Simsun" w:cs="宋体"/>
          <w:bCs/>
          <w:kern w:val="0"/>
          <w:szCs w:val="21"/>
        </w:rPr>
        <w:t>与维修</w:t>
      </w:r>
      <w:r w:rsidR="00B8109A" w:rsidRPr="000A7D21">
        <w:rPr>
          <w:rFonts w:ascii="Simsun" w:eastAsia="宋体" w:hAnsi="Simsun" w:cs="宋体" w:hint="eastAsia"/>
          <w:bCs/>
          <w:kern w:val="0"/>
          <w:szCs w:val="21"/>
        </w:rPr>
        <w:t>记录</w:t>
      </w:r>
      <w:r w:rsidR="00997906" w:rsidRPr="000A7D21">
        <w:rPr>
          <w:rFonts w:ascii="Simsun" w:eastAsia="宋体" w:hAnsi="Simsun" w:cs="宋体" w:hint="eastAsia"/>
          <w:bCs/>
          <w:kern w:val="0"/>
          <w:szCs w:val="21"/>
        </w:rPr>
        <w:t>。</w:t>
      </w:r>
    </w:p>
    <w:p w:rsidR="0095477F" w:rsidRPr="000A7D21" w:rsidRDefault="006053BE" w:rsidP="00997906">
      <w:pPr>
        <w:pStyle w:val="a7"/>
        <w:widowControl/>
        <w:shd w:val="clear" w:color="auto" w:fill="FFFFFF"/>
        <w:spacing w:line="369" w:lineRule="atLeast"/>
        <w:ind w:left="750" w:firstLineChars="0" w:firstLine="0"/>
        <w:rPr>
          <w:rFonts w:ascii="Simsun" w:eastAsia="宋体" w:hAnsi="Simsun" w:cs="宋体" w:hint="eastAsia"/>
          <w:bCs/>
          <w:kern w:val="0"/>
          <w:szCs w:val="21"/>
        </w:rPr>
      </w:pPr>
      <w:r w:rsidRPr="000A7D21">
        <w:rPr>
          <w:rFonts w:ascii="Simsun" w:eastAsia="宋体" w:hAnsi="Simsun" w:cs="宋体"/>
          <w:bCs/>
          <w:kern w:val="0"/>
          <w:szCs w:val="21"/>
        </w:rPr>
        <w:t>提供</w:t>
      </w:r>
      <w:r w:rsidR="00D418C5" w:rsidRPr="000A7D21">
        <w:rPr>
          <w:rFonts w:ascii="Simsun" w:eastAsia="宋体" w:hAnsi="Simsun" w:cs="宋体" w:hint="eastAsia"/>
          <w:bCs/>
          <w:kern w:val="0"/>
          <w:szCs w:val="21"/>
        </w:rPr>
        <w:t>自定义</w:t>
      </w:r>
      <w:r w:rsidR="00997906" w:rsidRPr="000A7D21">
        <w:rPr>
          <w:rFonts w:ascii="Simsun" w:eastAsia="宋体" w:hAnsi="Simsun" w:cs="宋体" w:hint="eastAsia"/>
          <w:bCs/>
          <w:kern w:val="0"/>
          <w:szCs w:val="21"/>
        </w:rPr>
        <w:t>组合</w:t>
      </w:r>
      <w:r w:rsidR="00D418C5" w:rsidRPr="000A7D21">
        <w:rPr>
          <w:rFonts w:ascii="Simsun" w:eastAsia="宋体" w:hAnsi="Simsun" w:cs="宋体"/>
          <w:bCs/>
          <w:kern w:val="0"/>
          <w:szCs w:val="21"/>
        </w:rPr>
        <w:t>条件</w:t>
      </w:r>
      <w:r w:rsidR="00997906" w:rsidRPr="000A7D21">
        <w:rPr>
          <w:rFonts w:ascii="Simsun" w:eastAsia="宋体" w:hAnsi="Simsun" w:cs="宋体" w:hint="eastAsia"/>
          <w:bCs/>
          <w:kern w:val="0"/>
          <w:szCs w:val="21"/>
        </w:rPr>
        <w:t>查询</w:t>
      </w:r>
      <w:r w:rsidR="00997906" w:rsidRPr="000A7D21">
        <w:rPr>
          <w:rFonts w:ascii="Simsun" w:eastAsia="宋体" w:hAnsi="Simsun" w:cs="宋体"/>
          <w:bCs/>
          <w:kern w:val="0"/>
          <w:szCs w:val="21"/>
        </w:rPr>
        <w:t>，自定义</w:t>
      </w:r>
      <w:r w:rsidR="00997906" w:rsidRPr="000A7D21">
        <w:rPr>
          <w:rFonts w:ascii="Simsun" w:eastAsia="宋体" w:hAnsi="Simsun" w:cs="宋体" w:hint="eastAsia"/>
          <w:bCs/>
          <w:kern w:val="0"/>
          <w:szCs w:val="21"/>
        </w:rPr>
        <w:t>查询</w:t>
      </w:r>
      <w:r w:rsidR="00997906" w:rsidRPr="000A7D21">
        <w:rPr>
          <w:rFonts w:ascii="Simsun" w:eastAsia="宋体" w:hAnsi="Simsun" w:cs="宋体"/>
          <w:bCs/>
          <w:kern w:val="0"/>
          <w:szCs w:val="21"/>
        </w:rPr>
        <w:t>页面，历史</w:t>
      </w:r>
      <w:r w:rsidR="0081306E" w:rsidRPr="000A7D21">
        <w:rPr>
          <w:rFonts w:ascii="Simsun" w:eastAsia="宋体" w:hAnsi="Simsun" w:cs="宋体" w:hint="eastAsia"/>
          <w:bCs/>
          <w:kern w:val="0"/>
          <w:szCs w:val="21"/>
        </w:rPr>
        <w:t>查询</w:t>
      </w:r>
      <w:r w:rsidR="0081306E" w:rsidRPr="000A7D21">
        <w:rPr>
          <w:rFonts w:ascii="Simsun" w:eastAsia="宋体" w:hAnsi="Simsun" w:cs="宋体"/>
          <w:bCs/>
          <w:kern w:val="0"/>
          <w:szCs w:val="21"/>
        </w:rPr>
        <w:t>记录等灵活的</w:t>
      </w:r>
      <w:r w:rsidR="0081306E" w:rsidRPr="000A7D21">
        <w:rPr>
          <w:rFonts w:ascii="Simsun" w:eastAsia="宋体" w:hAnsi="Simsun" w:cs="宋体" w:hint="eastAsia"/>
          <w:bCs/>
          <w:kern w:val="0"/>
          <w:szCs w:val="21"/>
        </w:rPr>
        <w:t>展示</w:t>
      </w:r>
      <w:r w:rsidR="0081306E" w:rsidRPr="000A7D21">
        <w:rPr>
          <w:rFonts w:ascii="Simsun" w:eastAsia="宋体" w:hAnsi="Simsun" w:cs="宋体"/>
          <w:bCs/>
          <w:kern w:val="0"/>
          <w:szCs w:val="21"/>
        </w:rPr>
        <w:t>方式；</w:t>
      </w:r>
    </w:p>
    <w:p w:rsidR="00C3466A" w:rsidRPr="000A7D21" w:rsidRDefault="00C3466A" w:rsidP="00997906">
      <w:pPr>
        <w:pStyle w:val="a7"/>
        <w:widowControl/>
        <w:shd w:val="clear" w:color="auto" w:fill="FFFFFF"/>
        <w:spacing w:line="369" w:lineRule="atLeast"/>
        <w:ind w:left="750" w:firstLineChars="0" w:firstLine="0"/>
        <w:rPr>
          <w:rFonts w:ascii="Simsun" w:eastAsia="宋体" w:hAnsi="Simsun" w:cs="宋体" w:hint="eastAsia"/>
          <w:bCs/>
          <w:kern w:val="0"/>
          <w:szCs w:val="21"/>
        </w:rPr>
      </w:pPr>
      <w:r w:rsidRPr="000A7D21">
        <w:rPr>
          <w:rFonts w:ascii="Simsun" w:eastAsia="宋体" w:hAnsi="Simsun" w:cs="宋体" w:hint="eastAsia"/>
          <w:bCs/>
          <w:kern w:val="0"/>
          <w:szCs w:val="21"/>
        </w:rPr>
        <w:lastRenderedPageBreak/>
        <w:t>能够自定义</w:t>
      </w:r>
      <w:r w:rsidRPr="000A7D21">
        <w:rPr>
          <w:rFonts w:ascii="Simsun" w:eastAsia="宋体" w:hAnsi="Simsun" w:cs="宋体"/>
          <w:bCs/>
          <w:kern w:val="0"/>
          <w:szCs w:val="21"/>
        </w:rPr>
        <w:t>显示</w:t>
      </w:r>
      <w:r w:rsidRPr="000A7D21">
        <w:rPr>
          <w:rFonts w:ascii="Simsun" w:eastAsia="宋体" w:hAnsi="Simsun" w:cs="宋体" w:hint="eastAsia"/>
          <w:bCs/>
          <w:kern w:val="0"/>
          <w:szCs w:val="21"/>
        </w:rPr>
        <w:t>预</w:t>
      </w:r>
      <w:r w:rsidRPr="000A7D21">
        <w:rPr>
          <w:rFonts w:ascii="Simsun" w:eastAsia="宋体" w:hAnsi="Simsun" w:cs="宋体"/>
          <w:bCs/>
          <w:kern w:val="0"/>
          <w:szCs w:val="21"/>
        </w:rPr>
        <w:t>交费</w:t>
      </w:r>
      <w:r w:rsidRPr="000A7D21">
        <w:rPr>
          <w:rFonts w:ascii="Simsun" w:eastAsia="宋体" w:hAnsi="Simsun" w:cs="宋体" w:hint="eastAsia"/>
          <w:bCs/>
          <w:kern w:val="0"/>
          <w:szCs w:val="21"/>
        </w:rPr>
        <w:t>用户</w:t>
      </w:r>
      <w:r w:rsidRPr="000A7D21">
        <w:rPr>
          <w:rFonts w:ascii="Simsun" w:eastAsia="宋体" w:hAnsi="Simsun" w:cs="宋体"/>
          <w:bCs/>
          <w:kern w:val="0"/>
          <w:szCs w:val="21"/>
        </w:rPr>
        <w:t>列表、</w:t>
      </w:r>
      <w:r w:rsidRPr="000A7D21">
        <w:rPr>
          <w:rFonts w:ascii="Simsun" w:eastAsia="宋体" w:hAnsi="Simsun" w:cs="宋体" w:hint="eastAsia"/>
          <w:bCs/>
          <w:kern w:val="0"/>
          <w:szCs w:val="21"/>
        </w:rPr>
        <w:t>欠缴用户</w:t>
      </w:r>
      <w:r w:rsidRPr="000A7D21">
        <w:rPr>
          <w:rFonts w:ascii="Simsun" w:eastAsia="宋体" w:hAnsi="Simsun" w:cs="宋体"/>
          <w:bCs/>
          <w:kern w:val="0"/>
          <w:szCs w:val="21"/>
        </w:rPr>
        <w:t>列表</w:t>
      </w:r>
      <w:r w:rsidRPr="000A7D21">
        <w:rPr>
          <w:rFonts w:ascii="Simsun" w:eastAsia="宋体" w:hAnsi="Simsun" w:cs="宋体" w:hint="eastAsia"/>
          <w:bCs/>
          <w:kern w:val="0"/>
          <w:szCs w:val="21"/>
        </w:rPr>
        <w:t>等</w:t>
      </w:r>
    </w:p>
    <w:p w:rsidR="0095477F" w:rsidRPr="000A7D21" w:rsidRDefault="00AE7030" w:rsidP="0095477F">
      <w:pPr>
        <w:pStyle w:val="a7"/>
        <w:widowControl/>
        <w:numPr>
          <w:ilvl w:val="1"/>
          <w:numId w:val="7"/>
        </w:numPr>
        <w:shd w:val="clear" w:color="auto" w:fill="FFFFFF"/>
        <w:spacing w:line="369" w:lineRule="atLeast"/>
        <w:ind w:firstLineChars="0"/>
        <w:rPr>
          <w:rFonts w:ascii="Simsun" w:eastAsia="宋体" w:hAnsi="Simsun" w:cs="宋体" w:hint="eastAsia"/>
          <w:kern w:val="0"/>
          <w:szCs w:val="21"/>
        </w:rPr>
      </w:pPr>
      <w:r w:rsidRPr="000A7D21">
        <w:rPr>
          <w:rFonts w:ascii="Simsun" w:eastAsia="宋体" w:hAnsi="Simsun" w:cs="宋体" w:hint="eastAsia"/>
          <w:kern w:val="0"/>
          <w:szCs w:val="21"/>
        </w:rPr>
        <w:t>用户</w:t>
      </w:r>
      <w:r w:rsidR="00A770EE" w:rsidRPr="000A7D21">
        <w:rPr>
          <w:rFonts w:ascii="Simsun" w:eastAsia="宋体" w:hAnsi="Simsun" w:cs="宋体"/>
          <w:kern w:val="0"/>
          <w:szCs w:val="21"/>
        </w:rPr>
        <w:t>缴费管理</w:t>
      </w:r>
      <w:r w:rsidR="00A770EE" w:rsidRPr="000A7D21">
        <w:rPr>
          <w:rFonts w:ascii="Simsun" w:eastAsia="宋体" w:hAnsi="Simsun" w:cs="宋体" w:hint="eastAsia"/>
          <w:kern w:val="0"/>
          <w:szCs w:val="21"/>
        </w:rPr>
        <w:t>：</w:t>
      </w:r>
      <w:r w:rsidR="00BF3ADB" w:rsidRPr="000A7D21">
        <w:rPr>
          <w:rFonts w:ascii="Simsun" w:eastAsia="宋体" w:hAnsi="Simsun" w:cs="宋体" w:hint="eastAsia"/>
          <w:kern w:val="0"/>
          <w:szCs w:val="21"/>
        </w:rPr>
        <w:t>缴费录入、票据</w:t>
      </w:r>
      <w:r w:rsidR="00BF3ADB" w:rsidRPr="000A7D21">
        <w:rPr>
          <w:rFonts w:ascii="Simsun" w:eastAsia="宋体" w:hAnsi="Simsun" w:cs="宋体"/>
          <w:kern w:val="0"/>
          <w:szCs w:val="21"/>
        </w:rPr>
        <w:t>开具</w:t>
      </w:r>
      <w:r w:rsidR="00A770EE" w:rsidRPr="000A7D21">
        <w:rPr>
          <w:rFonts w:ascii="Simsun" w:eastAsia="宋体" w:hAnsi="Simsun" w:cs="宋体" w:hint="eastAsia"/>
          <w:kern w:val="0"/>
          <w:szCs w:val="21"/>
        </w:rPr>
        <w:t>；</w:t>
      </w:r>
    </w:p>
    <w:p w:rsidR="0095477F" w:rsidRPr="000A7D21" w:rsidRDefault="00AE7030" w:rsidP="0095477F">
      <w:pPr>
        <w:pStyle w:val="a7"/>
        <w:widowControl/>
        <w:numPr>
          <w:ilvl w:val="1"/>
          <w:numId w:val="7"/>
        </w:numPr>
        <w:shd w:val="clear" w:color="auto" w:fill="FFFFFF"/>
        <w:spacing w:line="369" w:lineRule="atLeast"/>
        <w:ind w:firstLineChars="0"/>
        <w:rPr>
          <w:rFonts w:ascii="Simsun" w:eastAsia="宋体" w:hAnsi="Simsun" w:cs="宋体" w:hint="eastAsia"/>
          <w:kern w:val="0"/>
          <w:szCs w:val="21"/>
        </w:rPr>
      </w:pPr>
      <w:r w:rsidRPr="000A7D21">
        <w:rPr>
          <w:rFonts w:ascii="Simsun" w:eastAsia="宋体" w:hAnsi="Simsun" w:cs="宋体" w:hint="eastAsia"/>
          <w:kern w:val="0"/>
          <w:szCs w:val="21"/>
        </w:rPr>
        <w:t>用户</w:t>
      </w:r>
      <w:r w:rsidRPr="000A7D21">
        <w:rPr>
          <w:rFonts w:ascii="Simsun" w:eastAsia="宋体" w:hAnsi="Simsun" w:cs="宋体"/>
          <w:kern w:val="0"/>
          <w:szCs w:val="21"/>
        </w:rPr>
        <w:t>退费查询</w:t>
      </w:r>
      <w:r w:rsidR="00A770EE" w:rsidRPr="000A7D21">
        <w:rPr>
          <w:rFonts w:ascii="Simsun" w:eastAsia="宋体" w:hAnsi="Simsun" w:cs="宋体" w:hint="eastAsia"/>
          <w:kern w:val="0"/>
          <w:szCs w:val="21"/>
        </w:rPr>
        <w:t>：</w:t>
      </w:r>
      <w:r w:rsidR="008D7877" w:rsidRPr="000A7D21">
        <w:rPr>
          <w:rFonts w:ascii="Simsun" w:eastAsia="宋体" w:hAnsi="Simsun" w:cs="宋体" w:hint="eastAsia"/>
          <w:kern w:val="0"/>
          <w:szCs w:val="21"/>
        </w:rPr>
        <w:t>退费</w:t>
      </w:r>
      <w:r w:rsidR="00F94BF2" w:rsidRPr="000A7D21">
        <w:rPr>
          <w:rFonts w:ascii="Simsun" w:eastAsia="宋体" w:hAnsi="Simsun" w:cs="宋体" w:hint="eastAsia"/>
          <w:kern w:val="0"/>
          <w:szCs w:val="21"/>
        </w:rPr>
        <w:t>录入</w:t>
      </w:r>
      <w:r w:rsidR="00F94BF2" w:rsidRPr="000A7D21">
        <w:rPr>
          <w:rFonts w:ascii="Simsun" w:eastAsia="宋体" w:hAnsi="Simsun" w:cs="宋体"/>
          <w:kern w:val="0"/>
          <w:szCs w:val="21"/>
        </w:rPr>
        <w:t>、票据开具与用户确认</w:t>
      </w:r>
      <w:r w:rsidR="00A770EE" w:rsidRPr="000A7D21">
        <w:rPr>
          <w:rFonts w:ascii="Simsun" w:eastAsia="宋体" w:hAnsi="Simsun" w:cs="宋体" w:hint="eastAsia"/>
          <w:kern w:val="0"/>
          <w:szCs w:val="21"/>
        </w:rPr>
        <w:t>；</w:t>
      </w:r>
    </w:p>
    <w:p w:rsidR="00675F82" w:rsidRDefault="004648FB" w:rsidP="00675F82">
      <w:pPr>
        <w:pStyle w:val="a7"/>
        <w:widowControl/>
        <w:numPr>
          <w:ilvl w:val="1"/>
          <w:numId w:val="7"/>
        </w:numPr>
        <w:shd w:val="clear" w:color="auto" w:fill="FFFFFF"/>
        <w:spacing w:line="369" w:lineRule="atLeast"/>
        <w:ind w:firstLineChars="0"/>
        <w:rPr>
          <w:rFonts w:ascii="Simsun" w:eastAsia="宋体" w:hAnsi="Simsun" w:cs="宋体" w:hint="eastAsia"/>
          <w:kern w:val="0"/>
          <w:szCs w:val="21"/>
        </w:rPr>
      </w:pPr>
      <w:r w:rsidRPr="000A7D21">
        <w:rPr>
          <w:rFonts w:ascii="Simsun" w:eastAsia="宋体" w:hAnsi="Simsun" w:cs="宋体" w:hint="eastAsia"/>
          <w:kern w:val="0"/>
          <w:szCs w:val="21"/>
        </w:rPr>
        <w:t>用户</w:t>
      </w:r>
      <w:r w:rsidR="000D0F7E">
        <w:rPr>
          <w:rFonts w:ascii="Simsun" w:eastAsia="宋体" w:hAnsi="Simsun" w:cs="宋体" w:hint="eastAsia"/>
          <w:kern w:val="0"/>
          <w:szCs w:val="21"/>
        </w:rPr>
        <w:t>欠费</w:t>
      </w:r>
      <w:r w:rsidRPr="000A7D21">
        <w:rPr>
          <w:rFonts w:ascii="Simsun" w:eastAsia="宋体" w:hAnsi="Simsun" w:cs="宋体" w:hint="eastAsia"/>
          <w:kern w:val="0"/>
          <w:szCs w:val="21"/>
        </w:rPr>
        <w:t>催费管理：</w:t>
      </w:r>
      <w:r w:rsidR="00D31A26" w:rsidRPr="000A7D21">
        <w:rPr>
          <w:rFonts w:ascii="Simsun" w:eastAsia="宋体" w:hAnsi="Simsun" w:cs="宋体" w:hint="eastAsia"/>
          <w:kern w:val="0"/>
          <w:szCs w:val="21"/>
        </w:rPr>
        <w:t>催费</w:t>
      </w:r>
      <w:r w:rsidR="00D31A26" w:rsidRPr="000A7D21">
        <w:rPr>
          <w:rFonts w:ascii="Simsun" w:eastAsia="宋体" w:hAnsi="Simsun" w:cs="宋体"/>
          <w:kern w:val="0"/>
          <w:szCs w:val="21"/>
        </w:rPr>
        <w:t>列表</w:t>
      </w:r>
      <w:r w:rsidR="00D22F82" w:rsidRPr="000A7D21">
        <w:rPr>
          <w:rFonts w:ascii="Simsun" w:eastAsia="宋体" w:hAnsi="Simsun" w:cs="宋体" w:hint="eastAsia"/>
          <w:kern w:val="0"/>
          <w:szCs w:val="21"/>
        </w:rPr>
        <w:t>（按缴费时间等</w:t>
      </w:r>
      <w:r w:rsidR="00D22F82" w:rsidRPr="000A7D21">
        <w:rPr>
          <w:rFonts w:ascii="Simsun" w:eastAsia="宋体" w:hAnsi="Simsun" w:cs="宋体"/>
          <w:kern w:val="0"/>
          <w:szCs w:val="21"/>
        </w:rPr>
        <w:t>维度</w:t>
      </w:r>
      <w:r w:rsidR="00D22F82" w:rsidRPr="000A7D21">
        <w:rPr>
          <w:rFonts w:ascii="Simsun" w:eastAsia="宋体" w:hAnsi="Simsun" w:cs="宋体" w:hint="eastAsia"/>
          <w:kern w:val="0"/>
          <w:szCs w:val="21"/>
        </w:rPr>
        <w:t>排序）</w:t>
      </w:r>
      <w:r w:rsidR="00D31A26" w:rsidRPr="000A7D21">
        <w:rPr>
          <w:rFonts w:ascii="Simsun" w:eastAsia="宋体" w:hAnsi="Simsun" w:cs="宋体"/>
          <w:kern w:val="0"/>
          <w:szCs w:val="21"/>
        </w:rPr>
        <w:t>、</w:t>
      </w:r>
      <w:r w:rsidR="00D31A26" w:rsidRPr="000A7D21">
        <w:rPr>
          <w:rFonts w:ascii="Simsun" w:eastAsia="宋体" w:hAnsi="Simsun" w:cs="宋体" w:hint="eastAsia"/>
          <w:kern w:val="0"/>
          <w:szCs w:val="21"/>
        </w:rPr>
        <w:t>用户</w:t>
      </w:r>
      <w:r w:rsidR="00D31A26" w:rsidRPr="000A7D21">
        <w:rPr>
          <w:rFonts w:ascii="Simsun" w:eastAsia="宋体" w:hAnsi="Simsun" w:cs="宋体"/>
          <w:kern w:val="0"/>
          <w:szCs w:val="21"/>
        </w:rPr>
        <w:t>情况综合</w:t>
      </w:r>
      <w:r w:rsidR="00D31A26" w:rsidRPr="000A7D21">
        <w:rPr>
          <w:rFonts w:ascii="Simsun" w:eastAsia="宋体" w:hAnsi="Simsun" w:cs="宋体" w:hint="eastAsia"/>
          <w:kern w:val="0"/>
          <w:szCs w:val="21"/>
        </w:rPr>
        <w:t>查询、</w:t>
      </w:r>
      <w:r w:rsidRPr="000A7D21">
        <w:rPr>
          <w:rFonts w:ascii="Simsun" w:eastAsia="宋体" w:hAnsi="Simsun" w:cs="宋体"/>
          <w:kern w:val="0"/>
          <w:szCs w:val="21"/>
        </w:rPr>
        <w:t>催费情况提交</w:t>
      </w:r>
      <w:r w:rsidR="00D22F82" w:rsidRPr="000A7D21">
        <w:rPr>
          <w:rFonts w:ascii="Simsun" w:eastAsia="宋体" w:hAnsi="Simsun" w:cs="宋体" w:hint="eastAsia"/>
          <w:kern w:val="0"/>
          <w:szCs w:val="21"/>
        </w:rPr>
        <w:t>；</w:t>
      </w:r>
    </w:p>
    <w:p w:rsidR="00097581" w:rsidRPr="00675F82" w:rsidRDefault="00097581" w:rsidP="00675F82">
      <w:pPr>
        <w:pStyle w:val="a7"/>
        <w:widowControl/>
        <w:numPr>
          <w:ilvl w:val="1"/>
          <w:numId w:val="7"/>
        </w:numPr>
        <w:shd w:val="clear" w:color="auto" w:fill="FFFFFF"/>
        <w:spacing w:line="369" w:lineRule="atLeast"/>
        <w:ind w:firstLineChars="0"/>
        <w:rPr>
          <w:rFonts w:ascii="Simsun" w:eastAsia="宋体" w:hAnsi="Simsun" w:cs="宋体" w:hint="eastAsia"/>
          <w:kern w:val="0"/>
          <w:szCs w:val="21"/>
        </w:rPr>
      </w:pPr>
      <w:r>
        <w:rPr>
          <w:rFonts w:ascii="Simsun" w:eastAsia="宋体" w:hAnsi="Simsun" w:cs="宋体" w:hint="eastAsia"/>
          <w:kern w:val="0"/>
          <w:szCs w:val="21"/>
        </w:rPr>
        <w:t>工作日志：</w:t>
      </w:r>
      <w:r>
        <w:rPr>
          <w:rFonts w:ascii="Simsun" w:eastAsia="宋体" w:hAnsi="Simsun" w:cs="宋体"/>
          <w:kern w:val="0"/>
          <w:szCs w:val="21"/>
        </w:rPr>
        <w:t>针对一户，进行的工作记录，包括电话记录、上门记录</w:t>
      </w:r>
      <w:r>
        <w:rPr>
          <w:rFonts w:ascii="Simsun" w:eastAsia="宋体" w:hAnsi="Simsun" w:cs="宋体" w:hint="eastAsia"/>
          <w:kern w:val="0"/>
          <w:szCs w:val="21"/>
        </w:rPr>
        <w:t>；</w:t>
      </w:r>
    </w:p>
    <w:p w:rsidR="00504D34" w:rsidRPr="000A7D21" w:rsidRDefault="00581183" w:rsidP="00D22F82">
      <w:pPr>
        <w:pStyle w:val="a7"/>
        <w:widowControl/>
        <w:numPr>
          <w:ilvl w:val="1"/>
          <w:numId w:val="7"/>
        </w:numPr>
        <w:shd w:val="clear" w:color="auto" w:fill="FFFFFF"/>
        <w:spacing w:line="369" w:lineRule="atLeast"/>
        <w:ind w:firstLineChars="0"/>
        <w:rPr>
          <w:rFonts w:ascii="Simsun" w:eastAsia="宋体" w:hAnsi="Simsun" w:cs="宋体" w:hint="eastAsia"/>
          <w:kern w:val="0"/>
          <w:szCs w:val="21"/>
        </w:rPr>
      </w:pPr>
      <w:r w:rsidRPr="000A7D21">
        <w:rPr>
          <w:rFonts w:ascii="Simsun" w:eastAsia="宋体" w:hAnsi="Simsun" w:cs="宋体" w:hint="eastAsia"/>
          <w:kern w:val="0"/>
          <w:szCs w:val="21"/>
        </w:rPr>
        <w:t>用户</w:t>
      </w:r>
      <w:r w:rsidR="00F94BF2" w:rsidRPr="000A7D21">
        <w:rPr>
          <w:rFonts w:ascii="Simsun" w:eastAsia="宋体" w:hAnsi="Simsun" w:cs="宋体"/>
          <w:kern w:val="0"/>
          <w:szCs w:val="21"/>
        </w:rPr>
        <w:t>票据</w:t>
      </w:r>
      <w:r w:rsidR="00F94BF2" w:rsidRPr="000A7D21">
        <w:rPr>
          <w:rFonts w:ascii="Simsun" w:eastAsia="宋体" w:hAnsi="Simsun" w:cs="宋体" w:hint="eastAsia"/>
          <w:kern w:val="0"/>
          <w:szCs w:val="21"/>
        </w:rPr>
        <w:t>管理</w:t>
      </w:r>
      <w:r w:rsidR="004648FB" w:rsidRPr="000A7D21">
        <w:rPr>
          <w:rFonts w:ascii="Simsun" w:eastAsia="宋体" w:hAnsi="Simsun" w:cs="宋体" w:hint="eastAsia"/>
          <w:kern w:val="0"/>
          <w:szCs w:val="21"/>
        </w:rPr>
        <w:t>：</w:t>
      </w:r>
      <w:r w:rsidR="00675F82">
        <w:rPr>
          <w:rFonts w:ascii="Simsun" w:eastAsia="宋体" w:hAnsi="Simsun" w:cs="宋体" w:hint="eastAsia"/>
          <w:kern w:val="0"/>
          <w:szCs w:val="21"/>
        </w:rPr>
        <w:t>收据</w:t>
      </w:r>
      <w:r w:rsidR="00675F82">
        <w:rPr>
          <w:rFonts w:ascii="Simsun" w:eastAsia="宋体" w:hAnsi="Simsun" w:cs="宋体"/>
          <w:kern w:val="0"/>
          <w:szCs w:val="21"/>
        </w:rPr>
        <w:t>打印</w:t>
      </w:r>
      <w:r w:rsidR="00675F82">
        <w:rPr>
          <w:rFonts w:ascii="Simsun" w:eastAsia="宋体" w:hAnsi="Simsun" w:cs="宋体" w:hint="eastAsia"/>
          <w:kern w:val="0"/>
          <w:szCs w:val="21"/>
        </w:rPr>
        <w:t>（三联复打纸</w:t>
      </w:r>
      <w:r w:rsidR="00675F82">
        <w:rPr>
          <w:rFonts w:ascii="Simsun" w:eastAsia="宋体" w:hAnsi="Simsun" w:cs="宋体"/>
          <w:kern w:val="0"/>
          <w:szCs w:val="21"/>
        </w:rPr>
        <w:t>自定义格式，自动生成收据号码</w:t>
      </w:r>
      <w:r w:rsidR="0078531A">
        <w:rPr>
          <w:rFonts w:ascii="Simsun" w:eastAsia="宋体" w:hAnsi="Simsun" w:cs="宋体" w:hint="eastAsia"/>
          <w:kern w:val="0"/>
          <w:szCs w:val="21"/>
        </w:rPr>
        <w:t>，</w:t>
      </w:r>
      <w:r w:rsidR="0078531A">
        <w:rPr>
          <w:rFonts w:ascii="Simsun" w:eastAsia="宋体" w:hAnsi="Simsun" w:cs="宋体"/>
          <w:kern w:val="0"/>
          <w:szCs w:val="21"/>
        </w:rPr>
        <w:t>考虑脱机时打印方法</w:t>
      </w:r>
      <w:r w:rsidR="00675F82">
        <w:rPr>
          <w:rFonts w:ascii="Simsun" w:eastAsia="宋体" w:hAnsi="Simsun" w:cs="宋体"/>
          <w:kern w:val="0"/>
          <w:szCs w:val="21"/>
        </w:rPr>
        <w:t>）</w:t>
      </w:r>
      <w:r w:rsidR="00675F82">
        <w:rPr>
          <w:rFonts w:ascii="Simsun" w:eastAsia="宋体" w:hAnsi="Simsun" w:cs="宋体" w:hint="eastAsia"/>
          <w:kern w:val="0"/>
          <w:szCs w:val="21"/>
        </w:rPr>
        <w:t>、</w:t>
      </w:r>
      <w:r w:rsidR="00D22F82" w:rsidRPr="000A7D21">
        <w:rPr>
          <w:rFonts w:ascii="Simsun" w:eastAsia="宋体" w:hAnsi="Simsun" w:cs="宋体" w:hint="eastAsia"/>
          <w:kern w:val="0"/>
          <w:szCs w:val="21"/>
        </w:rPr>
        <w:t>收据</w:t>
      </w:r>
      <w:r w:rsidR="00D22F82" w:rsidRPr="000A7D21">
        <w:rPr>
          <w:rFonts w:ascii="Simsun" w:eastAsia="宋体" w:hAnsi="Simsun" w:cs="宋体"/>
          <w:kern w:val="0"/>
          <w:szCs w:val="21"/>
        </w:rPr>
        <w:t>换</w:t>
      </w:r>
      <w:r w:rsidR="009F2B96">
        <w:rPr>
          <w:rFonts w:ascii="Simsun" w:eastAsia="宋体" w:hAnsi="Simsun" w:cs="宋体" w:hint="eastAsia"/>
          <w:kern w:val="0"/>
          <w:szCs w:val="21"/>
        </w:rPr>
        <w:t>开</w:t>
      </w:r>
      <w:r w:rsidR="00AA7F7B">
        <w:rPr>
          <w:rFonts w:ascii="Simsun" w:eastAsia="宋体" w:hAnsi="Simsun" w:cs="宋体" w:hint="eastAsia"/>
          <w:kern w:val="0"/>
          <w:szCs w:val="21"/>
        </w:rPr>
        <w:t>发</w:t>
      </w:r>
      <w:r w:rsidR="00D22F82" w:rsidRPr="000A7D21">
        <w:rPr>
          <w:rFonts w:ascii="Simsun" w:eastAsia="宋体" w:hAnsi="Simsun" w:cs="宋体"/>
          <w:kern w:val="0"/>
          <w:szCs w:val="21"/>
        </w:rPr>
        <w:t>票、</w:t>
      </w:r>
      <w:r w:rsidR="00AA7F7B">
        <w:rPr>
          <w:rFonts w:ascii="Simsun" w:eastAsia="宋体" w:hAnsi="Simsun" w:cs="宋体" w:hint="eastAsia"/>
          <w:kern w:val="0"/>
          <w:szCs w:val="21"/>
        </w:rPr>
        <w:t>发票</w:t>
      </w:r>
      <w:r w:rsidR="007D69C6" w:rsidRPr="000A7D21">
        <w:rPr>
          <w:rFonts w:ascii="Simsun" w:eastAsia="宋体" w:hAnsi="Simsun" w:cs="宋体"/>
          <w:kern w:val="0"/>
          <w:szCs w:val="21"/>
        </w:rPr>
        <w:t>重开</w:t>
      </w:r>
      <w:r w:rsidR="00AA7F7B">
        <w:rPr>
          <w:rFonts w:ascii="Simsun" w:eastAsia="宋体" w:hAnsi="Simsun" w:cs="宋体" w:hint="eastAsia"/>
          <w:kern w:val="0"/>
          <w:szCs w:val="21"/>
        </w:rPr>
        <w:t>、发票（收据</w:t>
      </w:r>
      <w:r w:rsidR="00AA7F7B">
        <w:rPr>
          <w:rFonts w:ascii="Simsun" w:eastAsia="宋体" w:hAnsi="Simsun" w:cs="宋体"/>
          <w:kern w:val="0"/>
          <w:szCs w:val="21"/>
        </w:rPr>
        <w:t>）</w:t>
      </w:r>
      <w:r w:rsidR="007D69C6" w:rsidRPr="000A7D21">
        <w:rPr>
          <w:rFonts w:ascii="Simsun" w:eastAsia="宋体" w:hAnsi="Simsun" w:cs="宋体"/>
          <w:kern w:val="0"/>
          <w:szCs w:val="21"/>
        </w:rPr>
        <w:t>作废</w:t>
      </w:r>
      <w:r w:rsidR="00D22F82" w:rsidRPr="000A7D21">
        <w:rPr>
          <w:rFonts w:ascii="Simsun" w:eastAsia="宋体" w:hAnsi="Simsun" w:cs="宋体" w:hint="eastAsia"/>
          <w:kern w:val="0"/>
          <w:szCs w:val="21"/>
        </w:rPr>
        <w:t>；</w:t>
      </w:r>
    </w:p>
    <w:p w:rsidR="005A000A" w:rsidRPr="000A7D21" w:rsidRDefault="005A000A" w:rsidP="00D418C5">
      <w:pPr>
        <w:pStyle w:val="a7"/>
        <w:widowControl/>
        <w:shd w:val="clear" w:color="auto" w:fill="FFFFFF"/>
        <w:spacing w:line="369" w:lineRule="atLeast"/>
        <w:ind w:left="360" w:firstLineChars="0" w:firstLine="0"/>
        <w:rPr>
          <w:rFonts w:ascii="Simsun" w:eastAsia="宋体" w:hAnsi="Simsun" w:cs="宋体" w:hint="eastAsia"/>
          <w:bCs/>
          <w:kern w:val="0"/>
          <w:szCs w:val="21"/>
        </w:rPr>
      </w:pPr>
    </w:p>
    <w:p w:rsidR="00CC6F72" w:rsidRDefault="00D418C5" w:rsidP="00CC6F72">
      <w:pPr>
        <w:pStyle w:val="a7"/>
        <w:widowControl/>
        <w:numPr>
          <w:ilvl w:val="0"/>
          <w:numId w:val="5"/>
        </w:numPr>
        <w:shd w:val="clear" w:color="auto" w:fill="FFFFFF"/>
        <w:spacing w:line="369" w:lineRule="atLeast"/>
        <w:ind w:firstLineChars="0"/>
        <w:jc w:val="left"/>
        <w:rPr>
          <w:rFonts w:ascii="Simsun" w:eastAsia="宋体" w:hAnsi="Simsun" w:cs="宋体" w:hint="eastAsia"/>
          <w:b/>
          <w:bCs/>
          <w:kern w:val="0"/>
          <w:szCs w:val="21"/>
        </w:rPr>
      </w:pPr>
      <w:r w:rsidRPr="000A7D21">
        <w:rPr>
          <w:rFonts w:ascii="Simsun" w:eastAsia="宋体" w:hAnsi="Simsun" w:cs="宋体" w:hint="eastAsia"/>
          <w:b/>
          <w:bCs/>
          <w:kern w:val="0"/>
          <w:szCs w:val="21"/>
        </w:rPr>
        <w:t>收费（收费员</w:t>
      </w:r>
      <w:r w:rsidRPr="000A7D21">
        <w:rPr>
          <w:rFonts w:ascii="Simsun" w:eastAsia="宋体" w:hAnsi="Simsun" w:cs="宋体"/>
          <w:b/>
          <w:bCs/>
          <w:kern w:val="0"/>
          <w:szCs w:val="21"/>
        </w:rPr>
        <w:t>）管理</w:t>
      </w:r>
      <w:r w:rsidR="003C33AF">
        <w:rPr>
          <w:rFonts w:ascii="Simsun" w:eastAsia="宋体" w:hAnsi="Simsun" w:cs="宋体" w:hint="eastAsia"/>
          <w:b/>
          <w:bCs/>
          <w:kern w:val="0"/>
          <w:szCs w:val="21"/>
        </w:rPr>
        <w:t>（可</w:t>
      </w:r>
      <w:r w:rsidR="003C33AF">
        <w:rPr>
          <w:rFonts w:ascii="Simsun" w:eastAsia="宋体" w:hAnsi="Simsun" w:cs="宋体"/>
          <w:b/>
          <w:bCs/>
          <w:kern w:val="0"/>
          <w:szCs w:val="21"/>
        </w:rPr>
        <w:t>与</w:t>
      </w:r>
      <w:r w:rsidR="003C33AF">
        <w:rPr>
          <w:rFonts w:ascii="Simsun" w:eastAsia="宋体" w:hAnsi="Simsun" w:cs="宋体" w:hint="eastAsia"/>
          <w:b/>
          <w:bCs/>
          <w:kern w:val="0"/>
          <w:szCs w:val="21"/>
        </w:rPr>
        <w:t>3</w:t>
      </w:r>
      <w:r w:rsidR="003C33AF">
        <w:rPr>
          <w:rFonts w:ascii="Simsun" w:eastAsia="宋体" w:hAnsi="Simsun" w:cs="宋体"/>
          <w:b/>
          <w:bCs/>
          <w:kern w:val="0"/>
          <w:szCs w:val="21"/>
        </w:rPr>
        <w:t>合并）</w:t>
      </w:r>
      <w:r w:rsidR="001F2BAE" w:rsidRPr="000A7D21">
        <w:rPr>
          <w:rFonts w:ascii="Simsun" w:eastAsia="宋体" w:hAnsi="Simsun" w:cs="宋体"/>
          <w:b/>
          <w:bCs/>
          <w:kern w:val="0"/>
          <w:szCs w:val="21"/>
        </w:rPr>
        <w:t>：</w:t>
      </w:r>
    </w:p>
    <w:p w:rsidR="009F6DC3" w:rsidRPr="000A7D21" w:rsidRDefault="009F6DC3" w:rsidP="009F6DC3">
      <w:pPr>
        <w:pStyle w:val="a7"/>
        <w:widowControl/>
        <w:shd w:val="clear" w:color="auto" w:fill="FFFFFF"/>
        <w:spacing w:line="369" w:lineRule="atLeast"/>
        <w:ind w:left="425" w:firstLineChars="0" w:firstLine="0"/>
        <w:jc w:val="left"/>
        <w:rPr>
          <w:rFonts w:ascii="Simsun" w:eastAsia="宋体" w:hAnsi="Simsun" w:cs="宋体" w:hint="eastAsia"/>
          <w:b/>
          <w:bCs/>
          <w:kern w:val="0"/>
          <w:szCs w:val="21"/>
        </w:rPr>
      </w:pPr>
    </w:p>
    <w:p w:rsidR="00FA645B" w:rsidRPr="00FA645B" w:rsidRDefault="00FA645B" w:rsidP="00FA645B">
      <w:pPr>
        <w:pStyle w:val="a7"/>
        <w:widowControl/>
        <w:numPr>
          <w:ilvl w:val="0"/>
          <w:numId w:val="8"/>
        </w:numPr>
        <w:shd w:val="clear" w:color="auto" w:fill="FFFFFF"/>
        <w:spacing w:line="369" w:lineRule="atLeast"/>
        <w:ind w:firstLineChars="0"/>
        <w:rPr>
          <w:rFonts w:ascii="Simsun" w:eastAsia="宋体" w:hAnsi="Simsun" w:cs="宋体" w:hint="eastAsia"/>
          <w:bCs/>
          <w:vanish/>
          <w:kern w:val="0"/>
          <w:szCs w:val="21"/>
        </w:rPr>
      </w:pPr>
    </w:p>
    <w:p w:rsidR="00FA645B" w:rsidRPr="00FA645B" w:rsidRDefault="00FA645B" w:rsidP="00FA645B">
      <w:pPr>
        <w:pStyle w:val="a7"/>
        <w:widowControl/>
        <w:numPr>
          <w:ilvl w:val="0"/>
          <w:numId w:val="8"/>
        </w:numPr>
        <w:shd w:val="clear" w:color="auto" w:fill="FFFFFF"/>
        <w:spacing w:line="369" w:lineRule="atLeast"/>
        <w:ind w:firstLineChars="0"/>
        <w:rPr>
          <w:rFonts w:ascii="Simsun" w:eastAsia="宋体" w:hAnsi="Simsun" w:cs="宋体" w:hint="eastAsia"/>
          <w:bCs/>
          <w:vanish/>
          <w:kern w:val="0"/>
          <w:szCs w:val="21"/>
        </w:rPr>
      </w:pPr>
    </w:p>
    <w:p w:rsidR="00FA645B" w:rsidRPr="00FA645B" w:rsidRDefault="00FA645B" w:rsidP="00FA645B">
      <w:pPr>
        <w:pStyle w:val="a7"/>
        <w:widowControl/>
        <w:numPr>
          <w:ilvl w:val="0"/>
          <w:numId w:val="8"/>
        </w:numPr>
        <w:shd w:val="clear" w:color="auto" w:fill="FFFFFF"/>
        <w:spacing w:line="369" w:lineRule="atLeast"/>
        <w:ind w:firstLineChars="0"/>
        <w:rPr>
          <w:rFonts w:ascii="Simsun" w:eastAsia="宋体" w:hAnsi="Simsun" w:cs="宋体" w:hint="eastAsia"/>
          <w:bCs/>
          <w:vanish/>
          <w:kern w:val="0"/>
          <w:szCs w:val="21"/>
        </w:rPr>
      </w:pPr>
    </w:p>
    <w:p w:rsidR="00FA645B" w:rsidRPr="00FA645B" w:rsidRDefault="00FA645B" w:rsidP="00FA645B">
      <w:pPr>
        <w:pStyle w:val="a7"/>
        <w:widowControl/>
        <w:numPr>
          <w:ilvl w:val="0"/>
          <w:numId w:val="8"/>
        </w:numPr>
        <w:shd w:val="clear" w:color="auto" w:fill="FFFFFF"/>
        <w:spacing w:line="369" w:lineRule="atLeast"/>
        <w:ind w:firstLineChars="0"/>
        <w:rPr>
          <w:rFonts w:ascii="Simsun" w:eastAsia="宋体" w:hAnsi="Simsun" w:cs="宋体" w:hint="eastAsia"/>
          <w:bCs/>
          <w:vanish/>
          <w:kern w:val="0"/>
          <w:szCs w:val="21"/>
        </w:rPr>
      </w:pPr>
    </w:p>
    <w:p w:rsidR="00B7042B" w:rsidRPr="000A7D21" w:rsidRDefault="00225F28" w:rsidP="00FA645B">
      <w:pPr>
        <w:pStyle w:val="a7"/>
        <w:widowControl/>
        <w:numPr>
          <w:ilvl w:val="1"/>
          <w:numId w:val="8"/>
        </w:numPr>
        <w:shd w:val="clear" w:color="auto" w:fill="FFFFFF"/>
        <w:spacing w:line="369" w:lineRule="atLeast"/>
        <w:ind w:firstLineChars="0"/>
        <w:rPr>
          <w:rFonts w:ascii="Simsun" w:eastAsia="宋体" w:hAnsi="Simsun" w:cs="宋体" w:hint="eastAsia"/>
          <w:bCs/>
          <w:kern w:val="0"/>
          <w:szCs w:val="21"/>
        </w:rPr>
      </w:pPr>
      <w:r w:rsidRPr="000A7D21">
        <w:rPr>
          <w:rFonts w:ascii="Simsun" w:eastAsia="宋体" w:hAnsi="Simsun" w:cs="宋体" w:hint="eastAsia"/>
          <w:bCs/>
          <w:kern w:val="0"/>
          <w:szCs w:val="21"/>
        </w:rPr>
        <w:t>收费员</w:t>
      </w:r>
      <w:r w:rsidRPr="000A7D21">
        <w:rPr>
          <w:rFonts w:ascii="Simsun" w:eastAsia="宋体" w:hAnsi="Simsun" w:cs="宋体"/>
          <w:bCs/>
          <w:kern w:val="0"/>
          <w:szCs w:val="21"/>
        </w:rPr>
        <w:t>任务</w:t>
      </w:r>
      <w:r w:rsidRPr="000A7D21">
        <w:rPr>
          <w:rFonts w:ascii="Simsun" w:eastAsia="宋体" w:hAnsi="Simsun" w:cs="宋体" w:hint="eastAsia"/>
          <w:bCs/>
          <w:kern w:val="0"/>
          <w:szCs w:val="21"/>
        </w:rPr>
        <w:t>管理</w:t>
      </w:r>
      <w:r w:rsidR="00F455A4" w:rsidRPr="000A7D21">
        <w:rPr>
          <w:rFonts w:ascii="Simsun" w:eastAsia="宋体" w:hAnsi="Simsun" w:cs="宋体" w:hint="eastAsia"/>
          <w:bCs/>
          <w:kern w:val="0"/>
          <w:szCs w:val="21"/>
        </w:rPr>
        <w:t>：</w:t>
      </w:r>
      <w:r w:rsidR="008054DE" w:rsidRPr="000A7D21">
        <w:rPr>
          <w:rFonts w:ascii="Simsun" w:eastAsia="宋体" w:hAnsi="Simsun" w:cs="宋体" w:hint="eastAsia"/>
          <w:bCs/>
          <w:kern w:val="0"/>
          <w:szCs w:val="21"/>
        </w:rPr>
        <w:t>任务</w:t>
      </w:r>
      <w:r w:rsidR="008054DE" w:rsidRPr="000A7D21">
        <w:rPr>
          <w:rFonts w:ascii="Simsun" w:eastAsia="宋体" w:hAnsi="Simsun" w:cs="宋体"/>
          <w:bCs/>
          <w:kern w:val="0"/>
          <w:szCs w:val="21"/>
        </w:rPr>
        <w:t>进度</w:t>
      </w:r>
      <w:r w:rsidR="00D968A8" w:rsidRPr="000A7D21">
        <w:rPr>
          <w:rFonts w:ascii="Simsun" w:eastAsia="宋体" w:hAnsi="Simsun" w:cs="宋体"/>
          <w:bCs/>
          <w:kern w:val="0"/>
          <w:szCs w:val="21"/>
        </w:rPr>
        <w:t>查询</w:t>
      </w:r>
      <w:r w:rsidR="00BC40C1" w:rsidRPr="000A7D21">
        <w:rPr>
          <w:rFonts w:ascii="Simsun" w:eastAsia="宋体" w:hAnsi="Simsun" w:cs="宋体" w:hint="eastAsia"/>
          <w:bCs/>
          <w:kern w:val="0"/>
          <w:szCs w:val="21"/>
        </w:rPr>
        <w:t>汇总</w:t>
      </w:r>
      <w:r w:rsidR="007B5B0E">
        <w:rPr>
          <w:rFonts w:ascii="Simsun" w:eastAsia="宋体" w:hAnsi="Simsun" w:cs="宋体" w:hint="eastAsia"/>
          <w:bCs/>
          <w:kern w:val="0"/>
          <w:szCs w:val="21"/>
        </w:rPr>
        <w:t>、</w:t>
      </w:r>
      <w:r w:rsidR="007B5B0E">
        <w:rPr>
          <w:rFonts w:ascii="Simsun" w:eastAsia="宋体" w:hAnsi="Simsun" w:cs="宋体"/>
          <w:bCs/>
          <w:kern w:val="0"/>
          <w:szCs w:val="21"/>
        </w:rPr>
        <w:t>缴费金额</w:t>
      </w:r>
      <w:r w:rsidR="007B5B0E">
        <w:rPr>
          <w:rFonts w:ascii="Simsun" w:eastAsia="宋体" w:hAnsi="Simsun" w:cs="宋体" w:hint="eastAsia"/>
          <w:bCs/>
          <w:kern w:val="0"/>
          <w:szCs w:val="21"/>
        </w:rPr>
        <w:t>任务及</w:t>
      </w:r>
      <w:r w:rsidR="007B5B0E">
        <w:rPr>
          <w:rFonts w:ascii="Simsun" w:eastAsia="宋体" w:hAnsi="Simsun" w:cs="宋体"/>
          <w:bCs/>
          <w:kern w:val="0"/>
          <w:szCs w:val="21"/>
        </w:rPr>
        <w:t>完成比例</w:t>
      </w:r>
      <w:r w:rsidR="000A577D">
        <w:rPr>
          <w:rFonts w:ascii="Simsun" w:eastAsia="宋体" w:hAnsi="Simsun" w:cs="宋体" w:hint="eastAsia"/>
          <w:bCs/>
          <w:kern w:val="0"/>
          <w:szCs w:val="21"/>
        </w:rPr>
        <w:t>（当期时间</w:t>
      </w:r>
      <w:r w:rsidR="000A577D">
        <w:rPr>
          <w:rFonts w:ascii="Simsun" w:eastAsia="宋体" w:hAnsi="Simsun" w:cs="宋体"/>
          <w:bCs/>
          <w:kern w:val="0"/>
          <w:szCs w:val="21"/>
        </w:rPr>
        <w:t>的任务）</w:t>
      </w:r>
      <w:r w:rsidR="00DC5F68" w:rsidRPr="000A7D21">
        <w:rPr>
          <w:rFonts w:ascii="Simsun" w:eastAsia="宋体" w:hAnsi="Simsun" w:cs="宋体" w:hint="eastAsia"/>
          <w:bCs/>
          <w:kern w:val="0"/>
          <w:szCs w:val="21"/>
        </w:rPr>
        <w:t>、</w:t>
      </w:r>
      <w:r w:rsidR="002C6C79" w:rsidRPr="000A7D21">
        <w:rPr>
          <w:rFonts w:ascii="Simsun" w:eastAsia="宋体" w:hAnsi="Simsun" w:cs="宋体" w:hint="eastAsia"/>
          <w:bCs/>
          <w:kern w:val="0"/>
          <w:szCs w:val="21"/>
        </w:rPr>
        <w:t>任务</w:t>
      </w:r>
      <w:r w:rsidR="00DC5F68" w:rsidRPr="000A7D21">
        <w:rPr>
          <w:rFonts w:ascii="Simsun" w:eastAsia="宋体" w:hAnsi="Simsun" w:cs="宋体"/>
          <w:bCs/>
          <w:kern w:val="0"/>
          <w:szCs w:val="21"/>
        </w:rPr>
        <w:t>进度排名</w:t>
      </w:r>
      <w:r w:rsidR="002C6C79" w:rsidRPr="000A7D21">
        <w:rPr>
          <w:rFonts w:ascii="Simsun" w:eastAsia="宋体" w:hAnsi="Simsun" w:cs="宋体" w:hint="eastAsia"/>
          <w:bCs/>
          <w:kern w:val="0"/>
          <w:szCs w:val="21"/>
        </w:rPr>
        <w:t>（与</w:t>
      </w:r>
      <w:r w:rsidR="002C6C79" w:rsidRPr="000A7D21">
        <w:rPr>
          <w:rFonts w:ascii="Simsun" w:eastAsia="宋体" w:hAnsi="Simsun" w:cs="宋体"/>
          <w:bCs/>
          <w:kern w:val="0"/>
          <w:szCs w:val="21"/>
        </w:rPr>
        <w:t>其他收费员比，</w:t>
      </w:r>
      <w:r w:rsidR="002C6C79" w:rsidRPr="000A7D21">
        <w:rPr>
          <w:rFonts w:ascii="Simsun" w:eastAsia="宋体" w:hAnsi="Simsun" w:cs="宋体" w:hint="eastAsia"/>
          <w:bCs/>
          <w:kern w:val="0"/>
          <w:szCs w:val="21"/>
        </w:rPr>
        <w:t>按</w:t>
      </w:r>
      <w:r w:rsidR="002C6C79" w:rsidRPr="000A7D21">
        <w:rPr>
          <w:rFonts w:ascii="Simsun" w:eastAsia="宋体" w:hAnsi="Simsun" w:cs="宋体"/>
          <w:bCs/>
          <w:kern w:val="0"/>
          <w:szCs w:val="21"/>
        </w:rPr>
        <w:t>完成金额、完成比例排名）</w:t>
      </w:r>
    </w:p>
    <w:p w:rsidR="009752D3" w:rsidRPr="009752D3" w:rsidRDefault="00B7042B" w:rsidP="009752D3">
      <w:pPr>
        <w:pStyle w:val="a7"/>
        <w:widowControl/>
        <w:numPr>
          <w:ilvl w:val="1"/>
          <w:numId w:val="8"/>
        </w:numPr>
        <w:shd w:val="clear" w:color="auto" w:fill="FFFFFF"/>
        <w:spacing w:line="369" w:lineRule="atLeast"/>
        <w:ind w:firstLineChars="0"/>
        <w:rPr>
          <w:rFonts w:ascii="Simsun" w:eastAsia="宋体" w:hAnsi="Simsun" w:cs="宋体" w:hint="eastAsia"/>
          <w:bCs/>
          <w:kern w:val="0"/>
          <w:szCs w:val="21"/>
        </w:rPr>
      </w:pPr>
      <w:r w:rsidRPr="000A7D21">
        <w:rPr>
          <w:rFonts w:ascii="Simsun" w:eastAsia="宋体" w:hAnsi="Simsun" w:cs="宋体" w:hint="eastAsia"/>
          <w:bCs/>
          <w:kern w:val="0"/>
          <w:szCs w:val="21"/>
        </w:rPr>
        <w:t>收费员</w:t>
      </w:r>
      <w:r w:rsidR="003D26BA" w:rsidRPr="000A7D21">
        <w:rPr>
          <w:rFonts w:ascii="Simsun" w:eastAsia="宋体" w:hAnsi="Simsun" w:cs="宋体" w:hint="eastAsia"/>
          <w:bCs/>
          <w:kern w:val="0"/>
          <w:szCs w:val="21"/>
        </w:rPr>
        <w:t>收费</w:t>
      </w:r>
      <w:r w:rsidR="003D26BA" w:rsidRPr="000A7D21">
        <w:rPr>
          <w:rFonts w:ascii="Simsun" w:eastAsia="宋体" w:hAnsi="Simsun" w:cs="宋体"/>
          <w:bCs/>
          <w:kern w:val="0"/>
          <w:szCs w:val="21"/>
        </w:rPr>
        <w:t>情况查询</w:t>
      </w:r>
      <w:r w:rsidRPr="000A7D21">
        <w:rPr>
          <w:rFonts w:ascii="Simsun" w:eastAsia="宋体" w:hAnsi="Simsun" w:cs="宋体"/>
          <w:bCs/>
          <w:kern w:val="0"/>
          <w:szCs w:val="21"/>
        </w:rPr>
        <w:t>：</w:t>
      </w:r>
      <w:r w:rsidR="00955A0B" w:rsidRPr="000A7D21">
        <w:rPr>
          <w:rFonts w:ascii="Simsun" w:eastAsia="宋体" w:hAnsi="Simsun" w:cs="宋体" w:hint="eastAsia"/>
          <w:bCs/>
          <w:kern w:val="0"/>
          <w:szCs w:val="21"/>
        </w:rPr>
        <w:t>日</w:t>
      </w:r>
      <w:r w:rsidR="009D5944" w:rsidRPr="000A7D21">
        <w:rPr>
          <w:rFonts w:ascii="Simsun" w:eastAsia="宋体" w:hAnsi="Simsun" w:cs="宋体" w:hint="eastAsia"/>
          <w:bCs/>
          <w:kern w:val="0"/>
          <w:szCs w:val="21"/>
        </w:rPr>
        <w:t>交费</w:t>
      </w:r>
      <w:r w:rsidR="00E7195D" w:rsidRPr="000A7D21">
        <w:rPr>
          <w:rFonts w:ascii="Simsun" w:eastAsia="宋体" w:hAnsi="Simsun" w:cs="宋体" w:hint="eastAsia"/>
          <w:bCs/>
          <w:kern w:val="0"/>
          <w:szCs w:val="21"/>
        </w:rPr>
        <w:t>明细</w:t>
      </w:r>
      <w:r w:rsidR="00955A0B" w:rsidRPr="000A7D21">
        <w:rPr>
          <w:rFonts w:ascii="Simsun" w:eastAsia="宋体" w:hAnsi="Simsun" w:cs="宋体" w:hint="eastAsia"/>
          <w:bCs/>
          <w:kern w:val="0"/>
          <w:szCs w:val="21"/>
        </w:rPr>
        <w:t>、</w:t>
      </w:r>
      <w:r w:rsidR="009D5944" w:rsidRPr="000A7D21">
        <w:rPr>
          <w:rFonts w:ascii="Simsun" w:eastAsia="宋体" w:hAnsi="Simsun" w:cs="宋体" w:hint="eastAsia"/>
          <w:bCs/>
          <w:kern w:val="0"/>
          <w:szCs w:val="21"/>
        </w:rPr>
        <w:t>交费</w:t>
      </w:r>
      <w:r w:rsidR="00955A0B" w:rsidRPr="000A7D21">
        <w:rPr>
          <w:rFonts w:ascii="Simsun" w:eastAsia="宋体" w:hAnsi="Simsun" w:cs="宋体"/>
          <w:bCs/>
          <w:kern w:val="0"/>
          <w:szCs w:val="21"/>
        </w:rPr>
        <w:t>记录查询（</w:t>
      </w:r>
      <w:r w:rsidR="00955A0B" w:rsidRPr="000A7D21">
        <w:rPr>
          <w:rFonts w:ascii="Simsun" w:eastAsia="宋体" w:hAnsi="Simsun" w:cs="宋体" w:hint="eastAsia"/>
          <w:bCs/>
          <w:kern w:val="0"/>
          <w:szCs w:val="21"/>
        </w:rPr>
        <w:t>按日期</w:t>
      </w:r>
      <w:r w:rsidR="00955A0B" w:rsidRPr="000A7D21">
        <w:rPr>
          <w:rFonts w:ascii="Simsun" w:eastAsia="宋体" w:hAnsi="Simsun" w:cs="宋体"/>
          <w:bCs/>
          <w:kern w:val="0"/>
          <w:szCs w:val="21"/>
        </w:rPr>
        <w:t>、按区域）</w:t>
      </w:r>
      <w:r w:rsidR="000B135D" w:rsidRPr="000A7D21">
        <w:rPr>
          <w:rFonts w:ascii="Simsun" w:eastAsia="宋体" w:hAnsi="Simsun" w:cs="宋体" w:hint="eastAsia"/>
          <w:bCs/>
          <w:kern w:val="0"/>
          <w:szCs w:val="21"/>
        </w:rPr>
        <w:t>、</w:t>
      </w:r>
      <w:r w:rsidR="00DC5F68" w:rsidRPr="000A7D21">
        <w:rPr>
          <w:rFonts w:ascii="Simsun" w:eastAsia="宋体" w:hAnsi="Simsun" w:cs="宋体" w:hint="eastAsia"/>
          <w:bCs/>
          <w:kern w:val="0"/>
          <w:szCs w:val="21"/>
        </w:rPr>
        <w:t>财务收款</w:t>
      </w:r>
      <w:r w:rsidR="00DC5F68" w:rsidRPr="000A7D21">
        <w:rPr>
          <w:rFonts w:ascii="Simsun" w:eastAsia="宋体" w:hAnsi="Simsun" w:cs="宋体"/>
          <w:bCs/>
          <w:kern w:val="0"/>
          <w:szCs w:val="21"/>
        </w:rPr>
        <w:t>确认</w:t>
      </w:r>
      <w:r w:rsidR="000B135D" w:rsidRPr="000A7D21">
        <w:rPr>
          <w:rFonts w:ascii="Simsun" w:eastAsia="宋体" w:hAnsi="Simsun" w:cs="宋体" w:hint="eastAsia"/>
          <w:bCs/>
          <w:kern w:val="0"/>
          <w:szCs w:val="21"/>
        </w:rPr>
        <w:t>情况</w:t>
      </w:r>
      <w:r w:rsidR="00DC5F68" w:rsidRPr="000A7D21">
        <w:rPr>
          <w:rFonts w:ascii="Simsun" w:eastAsia="宋体" w:hAnsi="Simsun" w:cs="宋体" w:hint="eastAsia"/>
          <w:bCs/>
          <w:kern w:val="0"/>
          <w:szCs w:val="21"/>
        </w:rPr>
        <w:t>查询</w:t>
      </w:r>
      <w:r w:rsidR="00F455A4" w:rsidRPr="000A7D21">
        <w:rPr>
          <w:rFonts w:ascii="Simsun" w:eastAsia="宋体" w:hAnsi="Simsun" w:cs="宋体" w:hint="eastAsia"/>
          <w:bCs/>
          <w:kern w:val="0"/>
          <w:szCs w:val="21"/>
        </w:rPr>
        <w:t>；</w:t>
      </w:r>
    </w:p>
    <w:p w:rsidR="003C2CC5" w:rsidRPr="000A7D21" w:rsidRDefault="00225F28" w:rsidP="00B7042B">
      <w:pPr>
        <w:pStyle w:val="a7"/>
        <w:widowControl/>
        <w:numPr>
          <w:ilvl w:val="1"/>
          <w:numId w:val="8"/>
        </w:numPr>
        <w:shd w:val="clear" w:color="auto" w:fill="FFFFFF"/>
        <w:spacing w:line="369" w:lineRule="atLeast"/>
        <w:ind w:firstLineChars="0"/>
        <w:rPr>
          <w:rFonts w:ascii="Simsun" w:eastAsia="宋体" w:hAnsi="Simsun" w:cs="宋体" w:hint="eastAsia"/>
          <w:bCs/>
          <w:kern w:val="0"/>
          <w:szCs w:val="21"/>
        </w:rPr>
      </w:pPr>
      <w:r w:rsidRPr="000A7D21">
        <w:rPr>
          <w:rFonts w:ascii="Simsun" w:eastAsia="宋体" w:hAnsi="Simsun" w:cs="宋体" w:hint="eastAsia"/>
          <w:bCs/>
          <w:kern w:val="0"/>
          <w:szCs w:val="21"/>
        </w:rPr>
        <w:t>催费</w:t>
      </w:r>
      <w:r w:rsidR="00F455A4" w:rsidRPr="000A7D21">
        <w:rPr>
          <w:rFonts w:ascii="Simsun" w:eastAsia="宋体" w:hAnsi="Simsun" w:cs="宋体"/>
          <w:bCs/>
          <w:kern w:val="0"/>
          <w:szCs w:val="21"/>
        </w:rPr>
        <w:t>管理</w:t>
      </w:r>
      <w:r w:rsidR="00F455A4" w:rsidRPr="000A7D21">
        <w:rPr>
          <w:rFonts w:ascii="Simsun" w:eastAsia="宋体" w:hAnsi="Simsun" w:cs="宋体" w:hint="eastAsia"/>
          <w:bCs/>
          <w:kern w:val="0"/>
          <w:szCs w:val="21"/>
        </w:rPr>
        <w:t>：</w:t>
      </w:r>
      <w:r w:rsidRPr="000A7D21">
        <w:rPr>
          <w:rFonts w:ascii="Simsun" w:eastAsia="宋体" w:hAnsi="Simsun" w:cs="宋体" w:hint="eastAsia"/>
          <w:bCs/>
          <w:kern w:val="0"/>
          <w:szCs w:val="21"/>
        </w:rPr>
        <w:t>催费</w:t>
      </w:r>
      <w:r w:rsidR="00D31A26" w:rsidRPr="000A7D21">
        <w:rPr>
          <w:rFonts w:ascii="Simsun" w:eastAsia="宋体" w:hAnsi="Simsun" w:cs="宋体" w:hint="eastAsia"/>
          <w:bCs/>
          <w:kern w:val="0"/>
          <w:szCs w:val="21"/>
        </w:rPr>
        <w:t>任务</w:t>
      </w:r>
      <w:r w:rsidR="00F15513">
        <w:rPr>
          <w:rFonts w:ascii="Simsun" w:eastAsia="宋体" w:hAnsi="Simsun" w:cs="宋体" w:hint="eastAsia"/>
          <w:bCs/>
          <w:kern w:val="0"/>
          <w:szCs w:val="21"/>
        </w:rPr>
        <w:t>生成</w:t>
      </w:r>
      <w:r w:rsidR="00F15513">
        <w:rPr>
          <w:rFonts w:ascii="Simsun" w:eastAsia="宋体" w:hAnsi="Simsun" w:cs="宋体"/>
          <w:bCs/>
          <w:kern w:val="0"/>
          <w:szCs w:val="21"/>
        </w:rPr>
        <w:t>（</w:t>
      </w:r>
      <w:r w:rsidR="00F15513">
        <w:rPr>
          <w:rFonts w:ascii="Simsun" w:eastAsia="宋体" w:hAnsi="Simsun" w:cs="宋体" w:hint="eastAsia"/>
          <w:bCs/>
          <w:kern w:val="0"/>
          <w:szCs w:val="21"/>
        </w:rPr>
        <w:t>任务</w:t>
      </w:r>
      <w:r w:rsidR="00F15513">
        <w:rPr>
          <w:rFonts w:ascii="Simsun" w:eastAsia="宋体" w:hAnsi="Simsun" w:cs="宋体"/>
          <w:bCs/>
          <w:kern w:val="0"/>
          <w:szCs w:val="21"/>
        </w:rPr>
        <w:t>来源</w:t>
      </w:r>
      <w:r w:rsidR="00F15513">
        <w:rPr>
          <w:rFonts w:ascii="Simsun" w:eastAsia="宋体" w:hAnsi="Simsun" w:cs="宋体" w:hint="eastAsia"/>
          <w:bCs/>
          <w:kern w:val="0"/>
          <w:szCs w:val="21"/>
        </w:rPr>
        <w:t>1</w:t>
      </w:r>
      <w:r w:rsidR="00F15513">
        <w:rPr>
          <w:rFonts w:ascii="Simsun" w:eastAsia="宋体" w:hAnsi="Simsun" w:cs="宋体"/>
          <w:bCs/>
          <w:kern w:val="0"/>
          <w:szCs w:val="21"/>
        </w:rPr>
        <w:t>：</w:t>
      </w:r>
      <w:r w:rsidR="00F15513">
        <w:rPr>
          <w:rFonts w:ascii="Simsun" w:eastAsia="宋体" w:hAnsi="Simsun" w:cs="宋体" w:hint="eastAsia"/>
          <w:bCs/>
          <w:kern w:val="0"/>
          <w:szCs w:val="21"/>
        </w:rPr>
        <w:t>自动</w:t>
      </w:r>
      <w:r w:rsidR="00F15513">
        <w:rPr>
          <w:rFonts w:ascii="Simsun" w:eastAsia="宋体" w:hAnsi="Simsun" w:cs="宋体"/>
          <w:bCs/>
          <w:kern w:val="0"/>
          <w:szCs w:val="21"/>
        </w:rPr>
        <w:t>查询去年</w:t>
      </w:r>
      <w:r w:rsidR="00F15513">
        <w:rPr>
          <w:rFonts w:ascii="Simsun" w:eastAsia="宋体" w:hAnsi="Simsun" w:cs="宋体" w:hint="eastAsia"/>
          <w:bCs/>
          <w:kern w:val="0"/>
          <w:szCs w:val="21"/>
        </w:rPr>
        <w:t>同月缴费、</w:t>
      </w:r>
      <w:r w:rsidR="00F15513">
        <w:rPr>
          <w:rFonts w:ascii="Simsun" w:eastAsia="宋体" w:hAnsi="Simsun" w:cs="宋体"/>
          <w:bCs/>
          <w:kern w:val="0"/>
          <w:szCs w:val="21"/>
        </w:rPr>
        <w:t>同月</w:t>
      </w:r>
      <w:r w:rsidR="00F15513">
        <w:rPr>
          <w:rFonts w:ascii="Simsun" w:eastAsia="宋体" w:hAnsi="Simsun" w:cs="宋体"/>
          <w:bCs/>
          <w:kern w:val="0"/>
          <w:szCs w:val="21"/>
        </w:rPr>
        <w:t>+1</w:t>
      </w:r>
      <w:r w:rsidR="00F15513">
        <w:rPr>
          <w:rFonts w:ascii="Simsun" w:eastAsia="宋体" w:hAnsi="Simsun" w:cs="宋体"/>
          <w:bCs/>
          <w:kern w:val="0"/>
          <w:szCs w:val="21"/>
        </w:rPr>
        <w:t>月两月的缴费</w:t>
      </w:r>
      <w:r w:rsidR="00F15513">
        <w:rPr>
          <w:rFonts w:ascii="Simsun" w:eastAsia="宋体" w:hAnsi="Simsun" w:cs="宋体" w:hint="eastAsia"/>
          <w:bCs/>
          <w:kern w:val="0"/>
          <w:szCs w:val="21"/>
        </w:rPr>
        <w:t>用户，</w:t>
      </w:r>
      <w:r w:rsidR="00F15513">
        <w:rPr>
          <w:rFonts w:ascii="Simsun" w:eastAsia="宋体" w:hAnsi="Simsun" w:cs="宋体"/>
          <w:bCs/>
          <w:kern w:val="0"/>
          <w:szCs w:val="21"/>
        </w:rPr>
        <w:t>任务来源</w:t>
      </w:r>
      <w:r w:rsidR="00F15513">
        <w:rPr>
          <w:rFonts w:ascii="Simsun" w:eastAsia="宋体" w:hAnsi="Simsun" w:cs="宋体"/>
          <w:bCs/>
          <w:kern w:val="0"/>
          <w:szCs w:val="21"/>
        </w:rPr>
        <w:t>2</w:t>
      </w:r>
      <w:r w:rsidR="00F15513">
        <w:rPr>
          <w:rFonts w:ascii="Simsun" w:eastAsia="宋体" w:hAnsi="Simsun" w:cs="宋体"/>
          <w:bCs/>
          <w:kern w:val="0"/>
          <w:szCs w:val="21"/>
        </w:rPr>
        <w:t>：手动查询去年</w:t>
      </w:r>
      <w:r w:rsidR="00946E81">
        <w:rPr>
          <w:rFonts w:ascii="Simsun" w:eastAsia="宋体" w:hAnsi="Simsun" w:cs="宋体" w:hint="eastAsia"/>
          <w:bCs/>
          <w:kern w:val="0"/>
          <w:szCs w:val="21"/>
        </w:rPr>
        <w:t>指定</w:t>
      </w:r>
      <w:r w:rsidR="00E96D0A">
        <w:rPr>
          <w:rFonts w:ascii="Simsun" w:eastAsia="宋体" w:hAnsi="Simsun" w:cs="宋体"/>
          <w:bCs/>
          <w:kern w:val="0"/>
          <w:szCs w:val="21"/>
        </w:rPr>
        <w:t>日期</w:t>
      </w:r>
      <w:r w:rsidR="00E96D0A">
        <w:rPr>
          <w:rFonts w:ascii="Simsun" w:eastAsia="宋体" w:hAnsi="Simsun" w:cs="宋体" w:hint="eastAsia"/>
          <w:bCs/>
          <w:kern w:val="0"/>
          <w:szCs w:val="21"/>
        </w:rPr>
        <w:t>区间</w:t>
      </w:r>
      <w:r w:rsidR="00F15513">
        <w:rPr>
          <w:rFonts w:ascii="Simsun" w:eastAsia="宋体" w:hAnsi="Simsun" w:cs="宋体" w:hint="eastAsia"/>
          <w:bCs/>
          <w:kern w:val="0"/>
          <w:szCs w:val="21"/>
        </w:rPr>
        <w:t>缴费</w:t>
      </w:r>
      <w:r w:rsidR="00F15513">
        <w:rPr>
          <w:rFonts w:ascii="Simsun" w:eastAsia="宋体" w:hAnsi="Simsun" w:cs="宋体"/>
          <w:bCs/>
          <w:kern w:val="0"/>
          <w:szCs w:val="21"/>
        </w:rPr>
        <w:t>情况）</w:t>
      </w:r>
      <w:r w:rsidR="00F455A4" w:rsidRPr="000A7D21">
        <w:rPr>
          <w:rFonts w:ascii="Simsun" w:eastAsia="宋体" w:hAnsi="Simsun" w:cs="宋体" w:hint="eastAsia"/>
          <w:bCs/>
          <w:kern w:val="0"/>
          <w:szCs w:val="21"/>
        </w:rPr>
        <w:t>；</w:t>
      </w:r>
    </w:p>
    <w:p w:rsidR="002C6C79" w:rsidRDefault="00225F28" w:rsidP="00E82450">
      <w:pPr>
        <w:pStyle w:val="a7"/>
        <w:widowControl/>
        <w:numPr>
          <w:ilvl w:val="1"/>
          <w:numId w:val="8"/>
        </w:numPr>
        <w:shd w:val="clear" w:color="auto" w:fill="FFFFFF"/>
        <w:spacing w:line="369" w:lineRule="atLeast"/>
        <w:ind w:firstLineChars="0"/>
        <w:rPr>
          <w:rFonts w:ascii="Simsun" w:eastAsia="宋体" w:hAnsi="Simsun" w:cs="宋体" w:hint="eastAsia"/>
          <w:bCs/>
          <w:kern w:val="0"/>
          <w:szCs w:val="21"/>
        </w:rPr>
      </w:pPr>
      <w:r w:rsidRPr="000A7D21">
        <w:rPr>
          <w:rFonts w:ascii="Simsun" w:eastAsia="宋体" w:hAnsi="Simsun" w:cs="宋体" w:hint="eastAsia"/>
          <w:bCs/>
          <w:kern w:val="0"/>
          <w:szCs w:val="21"/>
        </w:rPr>
        <w:t>收费员票据</w:t>
      </w:r>
      <w:r w:rsidRPr="000A7D21">
        <w:rPr>
          <w:rFonts w:ascii="Simsun" w:eastAsia="宋体" w:hAnsi="Simsun" w:cs="宋体"/>
          <w:bCs/>
          <w:kern w:val="0"/>
          <w:szCs w:val="21"/>
        </w:rPr>
        <w:t>管理</w:t>
      </w:r>
      <w:r w:rsidR="005E0357" w:rsidRPr="000A7D21">
        <w:rPr>
          <w:rFonts w:ascii="Simsun" w:eastAsia="宋体" w:hAnsi="Simsun" w:cs="宋体" w:hint="eastAsia"/>
          <w:bCs/>
          <w:kern w:val="0"/>
          <w:szCs w:val="21"/>
        </w:rPr>
        <w:t>：票据</w:t>
      </w:r>
      <w:r w:rsidR="00F616D9" w:rsidRPr="000A7D21">
        <w:rPr>
          <w:rFonts w:ascii="Simsun" w:eastAsia="宋体" w:hAnsi="Simsun" w:cs="宋体" w:hint="eastAsia"/>
          <w:bCs/>
          <w:kern w:val="0"/>
          <w:szCs w:val="21"/>
        </w:rPr>
        <w:t>领用</w:t>
      </w:r>
      <w:r w:rsidR="00F616D9" w:rsidRPr="000A7D21">
        <w:rPr>
          <w:rFonts w:ascii="Simsun" w:eastAsia="宋体" w:hAnsi="Simsun" w:cs="宋体"/>
          <w:bCs/>
          <w:kern w:val="0"/>
          <w:szCs w:val="21"/>
        </w:rPr>
        <w:t>记录查询、</w:t>
      </w:r>
      <w:r w:rsidR="0035218C" w:rsidRPr="000A7D21">
        <w:rPr>
          <w:rFonts w:ascii="Simsun" w:eastAsia="宋体" w:hAnsi="Simsun" w:cs="宋体" w:hint="eastAsia"/>
          <w:bCs/>
          <w:kern w:val="0"/>
          <w:szCs w:val="21"/>
        </w:rPr>
        <w:t>交</w:t>
      </w:r>
      <w:r w:rsidR="00F616D9" w:rsidRPr="000A7D21">
        <w:rPr>
          <w:rFonts w:ascii="Simsun" w:eastAsia="宋体" w:hAnsi="Simsun" w:cs="宋体" w:hint="eastAsia"/>
          <w:bCs/>
          <w:kern w:val="0"/>
          <w:szCs w:val="21"/>
        </w:rPr>
        <w:t>回情况</w:t>
      </w:r>
      <w:r w:rsidR="00F616D9" w:rsidRPr="000A7D21">
        <w:rPr>
          <w:rFonts w:ascii="Simsun" w:eastAsia="宋体" w:hAnsi="Simsun" w:cs="宋体"/>
          <w:bCs/>
          <w:kern w:val="0"/>
          <w:szCs w:val="21"/>
        </w:rPr>
        <w:t>查询</w:t>
      </w:r>
      <w:r w:rsidRPr="000A7D21">
        <w:rPr>
          <w:rFonts w:ascii="Simsun" w:eastAsia="宋体" w:hAnsi="Simsun" w:cs="宋体" w:hint="eastAsia"/>
          <w:bCs/>
          <w:kern w:val="0"/>
          <w:szCs w:val="21"/>
        </w:rPr>
        <w:t>、作废</w:t>
      </w:r>
      <w:r w:rsidR="00F616D9" w:rsidRPr="000A7D21">
        <w:rPr>
          <w:rFonts w:ascii="Simsun" w:eastAsia="宋体" w:hAnsi="Simsun" w:cs="宋体" w:hint="eastAsia"/>
          <w:bCs/>
          <w:kern w:val="0"/>
          <w:szCs w:val="21"/>
        </w:rPr>
        <w:t>票据</w:t>
      </w:r>
      <w:r w:rsidR="00F616D9" w:rsidRPr="000A7D21">
        <w:rPr>
          <w:rFonts w:ascii="Simsun" w:eastAsia="宋体" w:hAnsi="Simsun" w:cs="宋体"/>
          <w:bCs/>
          <w:kern w:val="0"/>
          <w:szCs w:val="21"/>
        </w:rPr>
        <w:t>查询</w:t>
      </w:r>
      <w:r w:rsidR="00F616D9" w:rsidRPr="000A7D21">
        <w:rPr>
          <w:rFonts w:ascii="Simsun" w:eastAsia="宋体" w:hAnsi="Simsun" w:cs="宋体" w:hint="eastAsia"/>
          <w:bCs/>
          <w:kern w:val="0"/>
          <w:szCs w:val="21"/>
        </w:rPr>
        <w:t>（含</w:t>
      </w:r>
      <w:r w:rsidR="0035218C" w:rsidRPr="000A7D21">
        <w:rPr>
          <w:rFonts w:ascii="Simsun" w:eastAsia="宋体" w:hAnsi="Simsun" w:cs="宋体"/>
          <w:bCs/>
          <w:kern w:val="0"/>
          <w:szCs w:val="21"/>
        </w:rPr>
        <w:t>以</w:t>
      </w:r>
      <w:r w:rsidR="0035218C" w:rsidRPr="000A7D21">
        <w:rPr>
          <w:rFonts w:ascii="Simsun" w:eastAsia="宋体" w:hAnsi="Simsun" w:cs="宋体" w:hint="eastAsia"/>
          <w:bCs/>
          <w:kern w:val="0"/>
          <w:szCs w:val="21"/>
        </w:rPr>
        <w:t>交</w:t>
      </w:r>
      <w:r w:rsidR="00F616D9" w:rsidRPr="000A7D21">
        <w:rPr>
          <w:rFonts w:ascii="Simsun" w:eastAsia="宋体" w:hAnsi="Simsun" w:cs="宋体"/>
          <w:bCs/>
          <w:kern w:val="0"/>
          <w:szCs w:val="21"/>
        </w:rPr>
        <w:t>回票据）</w:t>
      </w:r>
      <w:r w:rsidRPr="000A7D21">
        <w:rPr>
          <w:rFonts w:ascii="Simsun" w:eastAsia="宋体" w:hAnsi="Simsun" w:cs="宋体"/>
          <w:bCs/>
          <w:kern w:val="0"/>
          <w:szCs w:val="21"/>
        </w:rPr>
        <w:t>、</w:t>
      </w:r>
      <w:r w:rsidR="00F616D9" w:rsidRPr="000A7D21">
        <w:rPr>
          <w:rFonts w:ascii="Simsun" w:eastAsia="宋体" w:hAnsi="Simsun" w:cs="宋体" w:hint="eastAsia"/>
          <w:bCs/>
          <w:kern w:val="0"/>
          <w:szCs w:val="21"/>
        </w:rPr>
        <w:t>票据报失</w:t>
      </w:r>
      <w:r w:rsidR="00DD7AFA" w:rsidRPr="000A7D21">
        <w:rPr>
          <w:rFonts w:ascii="Simsun" w:eastAsia="宋体" w:hAnsi="Simsun" w:cs="宋体"/>
          <w:bCs/>
          <w:kern w:val="0"/>
          <w:szCs w:val="21"/>
        </w:rPr>
        <w:t>、</w:t>
      </w:r>
      <w:r w:rsidR="00F616D9" w:rsidRPr="000A7D21">
        <w:rPr>
          <w:rFonts w:ascii="Simsun" w:eastAsia="宋体" w:hAnsi="Simsun" w:cs="宋体" w:hint="eastAsia"/>
          <w:bCs/>
          <w:kern w:val="0"/>
          <w:szCs w:val="21"/>
        </w:rPr>
        <w:t>票据使用</w:t>
      </w:r>
      <w:r w:rsidR="00F616D9" w:rsidRPr="000A7D21">
        <w:rPr>
          <w:rFonts w:ascii="Simsun" w:eastAsia="宋体" w:hAnsi="Simsun" w:cs="宋体"/>
          <w:bCs/>
          <w:kern w:val="0"/>
          <w:szCs w:val="21"/>
        </w:rPr>
        <w:t>明细查询</w:t>
      </w:r>
      <w:r w:rsidR="00F616D9" w:rsidRPr="000A7D21">
        <w:rPr>
          <w:rFonts w:ascii="Simsun" w:eastAsia="宋体" w:hAnsi="Simsun" w:cs="宋体" w:hint="eastAsia"/>
          <w:bCs/>
          <w:kern w:val="0"/>
          <w:szCs w:val="21"/>
        </w:rPr>
        <w:t>、</w:t>
      </w:r>
      <w:r w:rsidR="00F616D9" w:rsidRPr="000A7D21">
        <w:rPr>
          <w:rFonts w:ascii="Simsun" w:eastAsia="宋体" w:hAnsi="Simsun" w:cs="宋体"/>
          <w:bCs/>
          <w:kern w:val="0"/>
          <w:szCs w:val="21"/>
        </w:rPr>
        <w:t>底单</w:t>
      </w:r>
      <w:r w:rsidR="0035218C" w:rsidRPr="000A7D21">
        <w:rPr>
          <w:rFonts w:ascii="Simsun" w:eastAsia="宋体" w:hAnsi="Simsun" w:cs="宋体" w:hint="eastAsia"/>
          <w:bCs/>
          <w:kern w:val="0"/>
          <w:szCs w:val="21"/>
        </w:rPr>
        <w:t>交</w:t>
      </w:r>
      <w:r w:rsidR="00F616D9" w:rsidRPr="000A7D21">
        <w:rPr>
          <w:rFonts w:ascii="Simsun" w:eastAsia="宋体" w:hAnsi="Simsun" w:cs="宋体" w:hint="eastAsia"/>
          <w:bCs/>
          <w:kern w:val="0"/>
          <w:szCs w:val="21"/>
        </w:rPr>
        <w:t>回</w:t>
      </w:r>
      <w:r w:rsidR="00F616D9" w:rsidRPr="000A7D21">
        <w:rPr>
          <w:rFonts w:ascii="Simsun" w:eastAsia="宋体" w:hAnsi="Simsun" w:cs="宋体"/>
          <w:bCs/>
          <w:kern w:val="0"/>
          <w:szCs w:val="21"/>
        </w:rPr>
        <w:t>情况查询</w:t>
      </w:r>
      <w:r w:rsidR="005E0357" w:rsidRPr="000A7D21">
        <w:rPr>
          <w:rFonts w:ascii="Simsun" w:eastAsia="宋体" w:hAnsi="Simsun" w:cs="宋体" w:hint="eastAsia"/>
          <w:bCs/>
          <w:kern w:val="0"/>
          <w:szCs w:val="21"/>
        </w:rPr>
        <w:t>；</w:t>
      </w:r>
    </w:p>
    <w:p w:rsidR="0049757C" w:rsidRPr="0049757C" w:rsidRDefault="0049757C" w:rsidP="0049757C">
      <w:pPr>
        <w:pStyle w:val="a7"/>
        <w:widowControl/>
        <w:numPr>
          <w:ilvl w:val="1"/>
          <w:numId w:val="8"/>
        </w:numPr>
        <w:shd w:val="clear" w:color="auto" w:fill="FFFFFF"/>
        <w:spacing w:line="369" w:lineRule="atLeast"/>
        <w:ind w:firstLineChars="0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t>用户资料变更</w:t>
      </w:r>
      <w:r>
        <w:rPr>
          <w:rFonts w:ascii="Simsun" w:eastAsia="宋体" w:hAnsi="Simsun" w:cs="宋体"/>
          <w:bCs/>
          <w:kern w:val="0"/>
          <w:szCs w:val="21"/>
        </w:rPr>
        <w:t>申请</w:t>
      </w:r>
      <w:r w:rsidRPr="0049757C">
        <w:rPr>
          <w:rFonts w:ascii="Simsun" w:eastAsia="宋体" w:hAnsi="Simsun" w:cs="宋体" w:hint="eastAsia"/>
          <w:bCs/>
          <w:kern w:val="0"/>
          <w:szCs w:val="21"/>
        </w:rPr>
        <w:t>：批量开户、单独开户、用户资料变更，所有操作均需要审核批复；</w:t>
      </w:r>
    </w:p>
    <w:p w:rsidR="0049757C" w:rsidRDefault="0049757C" w:rsidP="0049757C">
      <w:pPr>
        <w:pStyle w:val="a7"/>
        <w:widowControl/>
        <w:numPr>
          <w:ilvl w:val="1"/>
          <w:numId w:val="8"/>
        </w:numPr>
        <w:shd w:val="clear" w:color="auto" w:fill="FFFFFF"/>
        <w:spacing w:line="369" w:lineRule="atLeast"/>
        <w:ind w:firstLineChars="0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t>用户</w:t>
      </w:r>
      <w:r w:rsidR="00F13754">
        <w:rPr>
          <w:rFonts w:ascii="Simsun" w:eastAsia="宋体" w:hAnsi="Simsun" w:cs="宋体" w:hint="eastAsia"/>
          <w:bCs/>
          <w:kern w:val="0"/>
          <w:szCs w:val="21"/>
        </w:rPr>
        <w:t>计费</w:t>
      </w:r>
      <w:r w:rsidR="00F13754">
        <w:rPr>
          <w:rFonts w:ascii="Simsun" w:eastAsia="宋体" w:hAnsi="Simsun" w:cs="宋体"/>
          <w:bCs/>
          <w:kern w:val="0"/>
          <w:szCs w:val="21"/>
        </w:rPr>
        <w:t>相关变更</w:t>
      </w:r>
      <w:r>
        <w:rPr>
          <w:rFonts w:ascii="Simsun" w:eastAsia="宋体" w:hAnsi="Simsun" w:cs="宋体" w:hint="eastAsia"/>
          <w:bCs/>
          <w:kern w:val="0"/>
          <w:szCs w:val="21"/>
        </w:rPr>
        <w:t>申请</w:t>
      </w:r>
      <w:r w:rsidRPr="0049757C">
        <w:rPr>
          <w:rFonts w:ascii="Simsun" w:eastAsia="宋体" w:hAnsi="Simsun" w:cs="宋体" w:hint="eastAsia"/>
          <w:bCs/>
          <w:kern w:val="0"/>
          <w:szCs w:val="21"/>
        </w:rPr>
        <w:t>（查询单独或批量用户）：减免（金额或折扣）、暂停用热（费用按照</w:t>
      </w:r>
      <w:r w:rsidRPr="0049757C">
        <w:rPr>
          <w:rFonts w:ascii="Simsun" w:eastAsia="宋体" w:hAnsi="Simsun" w:cs="宋体" w:hint="eastAsia"/>
          <w:bCs/>
          <w:kern w:val="0"/>
          <w:szCs w:val="21"/>
        </w:rPr>
        <w:t>60%</w:t>
      </w:r>
      <w:r w:rsidRPr="0049757C">
        <w:rPr>
          <w:rFonts w:ascii="Simsun" w:eastAsia="宋体" w:hAnsi="Simsun" w:cs="宋体" w:hint="eastAsia"/>
          <w:bCs/>
          <w:kern w:val="0"/>
          <w:szCs w:val="21"/>
        </w:rPr>
        <w:t>收取基础费用，同时关阀或强制供热温度，只在本收费年度内生效）、面积变更、费率变更、退费、计费方式变更，所有的操作均需审核批复；</w:t>
      </w:r>
    </w:p>
    <w:p w:rsidR="00655E30" w:rsidRPr="0049757C" w:rsidRDefault="00655E30" w:rsidP="0049757C">
      <w:pPr>
        <w:pStyle w:val="a7"/>
        <w:widowControl/>
        <w:numPr>
          <w:ilvl w:val="1"/>
          <w:numId w:val="8"/>
        </w:numPr>
        <w:shd w:val="clear" w:color="auto" w:fill="FFFFFF"/>
        <w:spacing w:line="369" w:lineRule="atLeast"/>
        <w:ind w:firstLineChars="0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t>起诉</w:t>
      </w:r>
      <w:r>
        <w:rPr>
          <w:rFonts w:ascii="Simsun" w:eastAsia="宋体" w:hAnsi="Simsun" w:cs="宋体"/>
          <w:bCs/>
          <w:kern w:val="0"/>
          <w:szCs w:val="21"/>
        </w:rPr>
        <w:t>用户情况明细</w:t>
      </w:r>
      <w:r w:rsidR="005B001F">
        <w:rPr>
          <w:rFonts w:ascii="Simsun" w:eastAsia="宋体" w:hAnsi="Simsun" w:cs="宋体" w:hint="eastAsia"/>
          <w:bCs/>
          <w:kern w:val="0"/>
          <w:szCs w:val="21"/>
        </w:rPr>
        <w:t>；</w:t>
      </w:r>
    </w:p>
    <w:p w:rsidR="00DD1FAF" w:rsidRPr="000A7D21" w:rsidRDefault="00DD1FAF" w:rsidP="00DD1FAF">
      <w:pPr>
        <w:pStyle w:val="a7"/>
        <w:widowControl/>
        <w:shd w:val="clear" w:color="auto" w:fill="FFFFFF"/>
        <w:spacing w:line="369" w:lineRule="atLeast"/>
        <w:ind w:left="750" w:firstLineChars="0" w:firstLine="0"/>
        <w:rPr>
          <w:rFonts w:ascii="Simsun" w:eastAsia="宋体" w:hAnsi="Simsun" w:cs="宋体" w:hint="eastAsia"/>
          <w:bCs/>
          <w:kern w:val="0"/>
          <w:szCs w:val="21"/>
        </w:rPr>
      </w:pPr>
    </w:p>
    <w:p w:rsidR="00E7195D" w:rsidRPr="000A7D21" w:rsidRDefault="00D8791E" w:rsidP="0077499F">
      <w:pPr>
        <w:pStyle w:val="a7"/>
        <w:widowControl/>
        <w:numPr>
          <w:ilvl w:val="0"/>
          <w:numId w:val="5"/>
        </w:numPr>
        <w:shd w:val="clear" w:color="auto" w:fill="FFFFFF"/>
        <w:spacing w:line="369" w:lineRule="atLeast"/>
        <w:ind w:firstLineChars="0"/>
        <w:jc w:val="left"/>
        <w:rPr>
          <w:rFonts w:ascii="Simsun" w:eastAsia="宋体" w:hAnsi="Simsun" w:cs="宋体" w:hint="eastAsia"/>
          <w:b/>
          <w:bCs/>
          <w:kern w:val="0"/>
          <w:szCs w:val="21"/>
        </w:rPr>
      </w:pPr>
      <w:r w:rsidRPr="000A7D21">
        <w:rPr>
          <w:rFonts w:ascii="Simsun" w:eastAsia="宋体" w:hAnsi="Simsun" w:cs="宋体" w:hint="eastAsia"/>
          <w:b/>
          <w:bCs/>
          <w:kern w:val="0"/>
          <w:szCs w:val="21"/>
        </w:rPr>
        <w:t>缴费</w:t>
      </w:r>
      <w:r w:rsidRPr="000A7D21">
        <w:rPr>
          <w:rFonts w:ascii="Simsun" w:eastAsia="宋体" w:hAnsi="Simsun" w:cs="宋体"/>
          <w:b/>
          <w:bCs/>
          <w:kern w:val="0"/>
          <w:szCs w:val="21"/>
        </w:rPr>
        <w:t>管理与</w:t>
      </w:r>
      <w:r w:rsidR="001F2BAE" w:rsidRPr="000A7D21">
        <w:rPr>
          <w:rFonts w:ascii="Simsun" w:eastAsia="宋体" w:hAnsi="Simsun" w:cs="宋体"/>
          <w:b/>
          <w:bCs/>
          <w:kern w:val="0"/>
          <w:szCs w:val="21"/>
        </w:rPr>
        <w:t>变更：</w:t>
      </w:r>
    </w:p>
    <w:p w:rsidR="0077499F" w:rsidRDefault="0077499F" w:rsidP="00635792">
      <w:pPr>
        <w:pStyle w:val="a7"/>
        <w:numPr>
          <w:ilvl w:val="0"/>
          <w:numId w:val="11"/>
        </w:numPr>
        <w:ind w:left="851" w:firstLineChars="0" w:hanging="425"/>
        <w:rPr>
          <w:rFonts w:ascii="Simsun" w:eastAsia="宋体" w:hAnsi="Simsun" w:cs="宋体" w:hint="eastAsia"/>
          <w:kern w:val="0"/>
          <w:szCs w:val="21"/>
        </w:rPr>
      </w:pPr>
      <w:r w:rsidRPr="000A7D21">
        <w:rPr>
          <w:rFonts w:ascii="Simsun" w:eastAsia="宋体" w:hAnsi="Simsun" w:cs="宋体" w:hint="eastAsia"/>
          <w:kern w:val="0"/>
          <w:szCs w:val="21"/>
        </w:rPr>
        <w:t>收费员</w:t>
      </w:r>
      <w:r w:rsidR="000D0F7E">
        <w:rPr>
          <w:rFonts w:ascii="Simsun" w:eastAsia="宋体" w:hAnsi="Simsun" w:cs="宋体"/>
          <w:kern w:val="0"/>
          <w:szCs w:val="21"/>
        </w:rPr>
        <w:t>任务管理：</w:t>
      </w:r>
      <w:r w:rsidR="000D0F7E">
        <w:rPr>
          <w:rFonts w:ascii="Simsun" w:eastAsia="宋体" w:hAnsi="Simsun" w:cs="宋体" w:hint="eastAsia"/>
          <w:kern w:val="0"/>
          <w:szCs w:val="21"/>
        </w:rPr>
        <w:t>年度</w:t>
      </w:r>
      <w:r w:rsidR="000D0F7E">
        <w:rPr>
          <w:rFonts w:ascii="Simsun" w:eastAsia="宋体" w:hAnsi="Simsun" w:cs="宋体"/>
          <w:kern w:val="0"/>
          <w:szCs w:val="21"/>
        </w:rPr>
        <w:t>任务</w:t>
      </w:r>
      <w:r w:rsidRPr="000A7D21">
        <w:rPr>
          <w:rFonts w:ascii="Simsun" w:eastAsia="宋体" w:hAnsi="Simsun" w:cs="宋体" w:hint="eastAsia"/>
          <w:kern w:val="0"/>
          <w:szCs w:val="21"/>
        </w:rPr>
        <w:t>下达</w:t>
      </w:r>
      <w:r w:rsidRPr="000A7D21">
        <w:rPr>
          <w:rFonts w:ascii="Simsun" w:eastAsia="宋体" w:hAnsi="Simsun" w:cs="宋体"/>
          <w:kern w:val="0"/>
          <w:szCs w:val="21"/>
        </w:rPr>
        <w:t>、</w:t>
      </w:r>
      <w:r w:rsidR="000D0F7E">
        <w:rPr>
          <w:rFonts w:ascii="Simsun" w:eastAsia="宋体" w:hAnsi="Simsun" w:cs="宋体" w:hint="eastAsia"/>
          <w:kern w:val="0"/>
          <w:szCs w:val="21"/>
        </w:rPr>
        <w:t>年度</w:t>
      </w:r>
      <w:r w:rsidR="00060437" w:rsidRPr="000A7D21">
        <w:rPr>
          <w:rFonts w:ascii="Simsun" w:eastAsia="宋体" w:hAnsi="Simsun" w:cs="宋体"/>
          <w:kern w:val="0"/>
          <w:szCs w:val="21"/>
        </w:rPr>
        <w:t>任务完成情况查询</w:t>
      </w:r>
      <w:r w:rsidR="00635792" w:rsidRPr="000A7D21">
        <w:rPr>
          <w:rFonts w:ascii="Simsun" w:eastAsia="宋体" w:hAnsi="Simsun" w:cs="宋体" w:hint="eastAsia"/>
          <w:kern w:val="0"/>
          <w:szCs w:val="21"/>
        </w:rPr>
        <w:t>、</w:t>
      </w:r>
      <w:r w:rsidR="00635792" w:rsidRPr="000A7D21">
        <w:rPr>
          <w:rFonts w:ascii="Simsun" w:eastAsia="宋体" w:hAnsi="Simsun" w:cs="宋体"/>
          <w:kern w:val="0"/>
          <w:szCs w:val="21"/>
        </w:rPr>
        <w:t>任务完成情况汇总</w:t>
      </w:r>
      <w:r w:rsidR="002C4441" w:rsidRPr="000A7D21">
        <w:rPr>
          <w:rFonts w:ascii="Simsun" w:eastAsia="宋体" w:hAnsi="Simsun" w:cs="宋体" w:hint="eastAsia"/>
          <w:kern w:val="0"/>
          <w:szCs w:val="21"/>
        </w:rPr>
        <w:t>；</w:t>
      </w:r>
      <w:r w:rsidR="00CC0454">
        <w:rPr>
          <w:rFonts w:ascii="Simsun" w:eastAsia="宋体" w:hAnsi="Simsun" w:cs="宋体" w:hint="eastAsia"/>
          <w:kern w:val="0"/>
          <w:szCs w:val="21"/>
        </w:rPr>
        <w:t>每个</w:t>
      </w:r>
      <w:r w:rsidR="00CC0454">
        <w:rPr>
          <w:rFonts w:ascii="Simsun" w:eastAsia="宋体" w:hAnsi="Simsun" w:cs="宋体"/>
          <w:kern w:val="0"/>
          <w:szCs w:val="21"/>
        </w:rPr>
        <w:t>收费</w:t>
      </w:r>
      <w:r w:rsidR="00CC0454">
        <w:rPr>
          <w:rFonts w:ascii="Simsun" w:eastAsia="宋体" w:hAnsi="Simsun" w:cs="宋体" w:hint="eastAsia"/>
          <w:kern w:val="0"/>
          <w:szCs w:val="21"/>
        </w:rPr>
        <w:t>员可以</w:t>
      </w:r>
      <w:r w:rsidR="00CC0454">
        <w:rPr>
          <w:rFonts w:ascii="Simsun" w:eastAsia="宋体" w:hAnsi="Simsun" w:cs="宋体"/>
          <w:kern w:val="0"/>
          <w:szCs w:val="21"/>
        </w:rPr>
        <w:t>属于多个项目，任务分配是，任务单位是户</w:t>
      </w:r>
      <w:r w:rsidR="008069A7">
        <w:rPr>
          <w:rFonts w:ascii="Simsun" w:eastAsia="宋体" w:hAnsi="Simsun" w:cs="宋体" w:hint="eastAsia"/>
          <w:kern w:val="0"/>
          <w:szCs w:val="21"/>
        </w:rPr>
        <w:t>；</w:t>
      </w:r>
    </w:p>
    <w:p w:rsidR="000D0F7E" w:rsidRDefault="000D0F7E" w:rsidP="00635792">
      <w:pPr>
        <w:pStyle w:val="a7"/>
        <w:numPr>
          <w:ilvl w:val="0"/>
          <w:numId w:val="11"/>
        </w:numPr>
        <w:ind w:left="851" w:firstLineChars="0" w:hanging="425"/>
        <w:rPr>
          <w:rFonts w:ascii="Simsun" w:eastAsia="宋体" w:hAnsi="Simsun" w:cs="宋体" w:hint="eastAsia"/>
          <w:kern w:val="0"/>
          <w:szCs w:val="21"/>
        </w:rPr>
      </w:pPr>
      <w:r>
        <w:rPr>
          <w:rFonts w:ascii="Simsun" w:eastAsia="宋体" w:hAnsi="Simsun" w:cs="宋体" w:hint="eastAsia"/>
          <w:kern w:val="0"/>
          <w:szCs w:val="21"/>
        </w:rPr>
        <w:t>欠费催交</w:t>
      </w:r>
      <w:r>
        <w:rPr>
          <w:rFonts w:ascii="Simsun" w:eastAsia="宋体" w:hAnsi="Simsun" w:cs="宋体"/>
          <w:kern w:val="0"/>
          <w:szCs w:val="21"/>
        </w:rPr>
        <w:t>任务管理：任务下达</w:t>
      </w:r>
      <w:r w:rsidR="009752D3">
        <w:rPr>
          <w:rFonts w:ascii="Simsun" w:eastAsia="宋体" w:hAnsi="Simsun" w:cs="宋体" w:hint="eastAsia"/>
          <w:kern w:val="0"/>
          <w:szCs w:val="21"/>
        </w:rPr>
        <w:t>年度</w:t>
      </w:r>
      <w:r w:rsidR="009752D3">
        <w:rPr>
          <w:rFonts w:ascii="Simsun" w:eastAsia="宋体" w:hAnsi="Simsun" w:cs="宋体"/>
          <w:kern w:val="0"/>
          <w:szCs w:val="21"/>
        </w:rPr>
        <w:t>任务</w:t>
      </w:r>
      <w:r w:rsidR="009752D3" w:rsidRPr="000A7D21">
        <w:rPr>
          <w:rFonts w:ascii="Simsun" w:eastAsia="宋体" w:hAnsi="Simsun" w:cs="宋体" w:hint="eastAsia"/>
          <w:kern w:val="0"/>
          <w:szCs w:val="21"/>
        </w:rPr>
        <w:t>下达</w:t>
      </w:r>
      <w:r w:rsidR="009752D3" w:rsidRPr="000A7D21">
        <w:rPr>
          <w:rFonts w:ascii="Simsun" w:eastAsia="宋体" w:hAnsi="Simsun" w:cs="宋体"/>
          <w:kern w:val="0"/>
          <w:szCs w:val="21"/>
        </w:rPr>
        <w:t>、</w:t>
      </w:r>
      <w:r w:rsidR="009752D3">
        <w:rPr>
          <w:rFonts w:ascii="Simsun" w:eastAsia="宋体" w:hAnsi="Simsun" w:cs="宋体" w:hint="eastAsia"/>
          <w:kern w:val="0"/>
          <w:szCs w:val="21"/>
        </w:rPr>
        <w:t>年度</w:t>
      </w:r>
      <w:r w:rsidR="009752D3" w:rsidRPr="000A7D21">
        <w:rPr>
          <w:rFonts w:ascii="Simsun" w:eastAsia="宋体" w:hAnsi="Simsun" w:cs="宋体"/>
          <w:kern w:val="0"/>
          <w:szCs w:val="21"/>
        </w:rPr>
        <w:t>任务完成情况查询</w:t>
      </w:r>
      <w:r w:rsidR="009752D3" w:rsidRPr="000A7D21">
        <w:rPr>
          <w:rFonts w:ascii="Simsun" w:eastAsia="宋体" w:hAnsi="Simsun" w:cs="宋体" w:hint="eastAsia"/>
          <w:kern w:val="0"/>
          <w:szCs w:val="21"/>
        </w:rPr>
        <w:t>、</w:t>
      </w:r>
      <w:r w:rsidR="009752D3">
        <w:rPr>
          <w:rFonts w:ascii="Simsun" w:eastAsia="宋体" w:hAnsi="Simsun" w:cs="宋体" w:hint="eastAsia"/>
          <w:kern w:val="0"/>
          <w:szCs w:val="21"/>
        </w:rPr>
        <w:t>年度</w:t>
      </w:r>
      <w:r w:rsidR="009752D3" w:rsidRPr="000A7D21">
        <w:rPr>
          <w:rFonts w:ascii="Simsun" w:eastAsia="宋体" w:hAnsi="Simsun" w:cs="宋体"/>
          <w:kern w:val="0"/>
          <w:szCs w:val="21"/>
        </w:rPr>
        <w:t>任务完成情况汇总</w:t>
      </w:r>
      <w:r w:rsidR="009752D3" w:rsidRPr="000A7D21">
        <w:rPr>
          <w:rFonts w:ascii="Simsun" w:eastAsia="宋体" w:hAnsi="Simsun" w:cs="宋体" w:hint="eastAsia"/>
          <w:kern w:val="0"/>
          <w:szCs w:val="21"/>
        </w:rPr>
        <w:t>；</w:t>
      </w:r>
      <w:r w:rsidR="009752D3">
        <w:rPr>
          <w:rFonts w:ascii="Simsun" w:eastAsia="宋体" w:hAnsi="Simsun" w:cs="宋体" w:hint="eastAsia"/>
          <w:kern w:val="0"/>
          <w:szCs w:val="21"/>
        </w:rPr>
        <w:t>每个</w:t>
      </w:r>
      <w:r w:rsidR="009752D3">
        <w:rPr>
          <w:rFonts w:ascii="Simsun" w:eastAsia="宋体" w:hAnsi="Simsun" w:cs="宋体"/>
          <w:kern w:val="0"/>
          <w:szCs w:val="21"/>
        </w:rPr>
        <w:t>收费</w:t>
      </w:r>
      <w:r w:rsidR="009752D3">
        <w:rPr>
          <w:rFonts w:ascii="Simsun" w:eastAsia="宋体" w:hAnsi="Simsun" w:cs="宋体" w:hint="eastAsia"/>
          <w:kern w:val="0"/>
          <w:szCs w:val="21"/>
        </w:rPr>
        <w:t>员可以</w:t>
      </w:r>
      <w:r w:rsidR="009752D3">
        <w:rPr>
          <w:rFonts w:ascii="Simsun" w:eastAsia="宋体" w:hAnsi="Simsun" w:cs="宋体"/>
          <w:kern w:val="0"/>
          <w:szCs w:val="21"/>
        </w:rPr>
        <w:t>属于多个项目，任务分配是，任务单位是户</w:t>
      </w:r>
      <w:r w:rsidR="008069A7">
        <w:rPr>
          <w:rFonts w:ascii="Simsun" w:eastAsia="宋体" w:hAnsi="Simsun" w:cs="宋体" w:hint="eastAsia"/>
          <w:kern w:val="0"/>
          <w:szCs w:val="21"/>
        </w:rPr>
        <w:t>；</w:t>
      </w:r>
    </w:p>
    <w:p w:rsidR="009752D3" w:rsidRDefault="009752D3" w:rsidP="00635792">
      <w:pPr>
        <w:pStyle w:val="a7"/>
        <w:numPr>
          <w:ilvl w:val="0"/>
          <w:numId w:val="11"/>
        </w:numPr>
        <w:ind w:left="851" w:firstLineChars="0" w:hanging="425"/>
        <w:rPr>
          <w:rFonts w:ascii="Simsun" w:eastAsia="宋体" w:hAnsi="Simsun" w:cs="宋体" w:hint="eastAsia"/>
          <w:kern w:val="0"/>
          <w:szCs w:val="21"/>
        </w:rPr>
      </w:pPr>
      <w:r>
        <w:rPr>
          <w:rFonts w:ascii="Simsun" w:eastAsia="宋体" w:hAnsi="Simsun" w:cs="宋体" w:hint="eastAsia"/>
          <w:kern w:val="0"/>
          <w:szCs w:val="21"/>
        </w:rPr>
        <w:t>收费员</w:t>
      </w:r>
      <w:r>
        <w:rPr>
          <w:rFonts w:ascii="Simsun" w:eastAsia="宋体" w:hAnsi="Simsun" w:cs="宋体"/>
          <w:kern w:val="0"/>
          <w:szCs w:val="21"/>
        </w:rPr>
        <w:t>任务（</w:t>
      </w:r>
      <w:r>
        <w:rPr>
          <w:rFonts w:ascii="Simsun" w:eastAsia="宋体" w:hAnsi="Simsun" w:cs="宋体" w:hint="eastAsia"/>
          <w:kern w:val="0"/>
          <w:szCs w:val="21"/>
        </w:rPr>
        <w:t>当年</w:t>
      </w:r>
      <w:r>
        <w:rPr>
          <w:rFonts w:ascii="Simsun" w:eastAsia="宋体" w:hAnsi="Simsun" w:cs="宋体"/>
          <w:kern w:val="0"/>
          <w:szCs w:val="21"/>
        </w:rPr>
        <w:t>缴费</w:t>
      </w:r>
      <w:r>
        <w:rPr>
          <w:rFonts w:ascii="Simsun" w:eastAsia="宋体" w:hAnsi="Simsun" w:cs="宋体" w:hint="eastAsia"/>
          <w:kern w:val="0"/>
          <w:szCs w:val="21"/>
        </w:rPr>
        <w:t>、欠费</w:t>
      </w:r>
      <w:r>
        <w:rPr>
          <w:rFonts w:ascii="Simsun" w:eastAsia="宋体" w:hAnsi="Simsun" w:cs="宋体"/>
          <w:kern w:val="0"/>
          <w:szCs w:val="21"/>
        </w:rPr>
        <w:t>催交）</w:t>
      </w:r>
      <w:r>
        <w:rPr>
          <w:rFonts w:ascii="Simsun" w:eastAsia="宋体" w:hAnsi="Simsun" w:cs="宋体" w:hint="eastAsia"/>
          <w:kern w:val="0"/>
          <w:szCs w:val="21"/>
        </w:rPr>
        <w:t>变更</w:t>
      </w:r>
      <w:r>
        <w:rPr>
          <w:rFonts w:ascii="Simsun" w:eastAsia="宋体" w:hAnsi="Simsun" w:cs="宋体"/>
          <w:kern w:val="0"/>
          <w:szCs w:val="21"/>
        </w:rPr>
        <w:t>：</w:t>
      </w:r>
      <w:r w:rsidR="005C2D95">
        <w:rPr>
          <w:rFonts w:ascii="Simsun" w:eastAsia="宋体" w:hAnsi="Simsun" w:cs="宋体" w:hint="eastAsia"/>
          <w:kern w:val="0"/>
          <w:szCs w:val="21"/>
        </w:rPr>
        <w:t>可以</w:t>
      </w:r>
      <w:r w:rsidR="005C2D95">
        <w:rPr>
          <w:rFonts w:ascii="Simsun" w:eastAsia="宋体" w:hAnsi="Simsun" w:cs="宋体"/>
          <w:kern w:val="0"/>
          <w:szCs w:val="21"/>
        </w:rPr>
        <w:t>选择</w:t>
      </w:r>
      <w:r w:rsidR="005C2D95">
        <w:rPr>
          <w:rFonts w:ascii="Simsun" w:eastAsia="宋体" w:hAnsi="Simsun" w:cs="宋体" w:hint="eastAsia"/>
          <w:kern w:val="0"/>
          <w:szCs w:val="21"/>
        </w:rPr>
        <w:t>未收费</w:t>
      </w:r>
      <w:r w:rsidR="005C2D95">
        <w:rPr>
          <w:rFonts w:ascii="Simsun" w:eastAsia="宋体" w:hAnsi="Simsun" w:cs="宋体"/>
          <w:kern w:val="0"/>
          <w:szCs w:val="21"/>
        </w:rPr>
        <w:t>的户，将其指定给其他收费员进行收费</w:t>
      </w:r>
      <w:r w:rsidR="005C2D95">
        <w:rPr>
          <w:rFonts w:ascii="Simsun" w:eastAsia="宋体" w:hAnsi="Simsun" w:cs="宋体" w:hint="eastAsia"/>
          <w:kern w:val="0"/>
          <w:szCs w:val="21"/>
        </w:rPr>
        <w:t>（可</w:t>
      </w:r>
      <w:r w:rsidR="005C2D95">
        <w:rPr>
          <w:rFonts w:ascii="Simsun" w:eastAsia="宋体" w:hAnsi="Simsun" w:cs="宋体"/>
          <w:kern w:val="0"/>
          <w:szCs w:val="21"/>
        </w:rPr>
        <w:t>随时更改指定人员，并记录更改次数）</w:t>
      </w:r>
      <w:r w:rsidR="008069A7">
        <w:rPr>
          <w:rFonts w:ascii="Simsun" w:eastAsia="宋体" w:hAnsi="Simsun" w:cs="宋体" w:hint="eastAsia"/>
          <w:kern w:val="0"/>
          <w:szCs w:val="21"/>
        </w:rPr>
        <w:t>；</w:t>
      </w:r>
    </w:p>
    <w:p w:rsidR="008069A7" w:rsidRDefault="007B5B0E" w:rsidP="00635792">
      <w:pPr>
        <w:pStyle w:val="a7"/>
        <w:numPr>
          <w:ilvl w:val="0"/>
          <w:numId w:val="11"/>
        </w:numPr>
        <w:ind w:left="851" w:firstLineChars="0" w:hanging="425"/>
        <w:rPr>
          <w:rFonts w:ascii="Simsun" w:eastAsia="宋体" w:hAnsi="Simsun" w:cs="宋体" w:hint="eastAsia"/>
          <w:kern w:val="0"/>
          <w:szCs w:val="21"/>
        </w:rPr>
      </w:pPr>
      <w:r>
        <w:rPr>
          <w:rFonts w:ascii="Simsun" w:eastAsia="宋体" w:hAnsi="Simsun" w:cs="宋体" w:hint="eastAsia"/>
          <w:kern w:val="0"/>
          <w:szCs w:val="21"/>
        </w:rPr>
        <w:t>指定</w:t>
      </w:r>
      <w:r>
        <w:rPr>
          <w:rFonts w:ascii="Simsun" w:eastAsia="宋体" w:hAnsi="Simsun" w:cs="宋体"/>
          <w:kern w:val="0"/>
          <w:szCs w:val="21"/>
        </w:rPr>
        <w:t>时间的</w:t>
      </w:r>
      <w:r w:rsidR="008069A7">
        <w:rPr>
          <w:rFonts w:ascii="Simsun" w:eastAsia="宋体" w:hAnsi="Simsun" w:cs="宋体" w:hint="eastAsia"/>
          <w:kern w:val="0"/>
          <w:szCs w:val="21"/>
        </w:rPr>
        <w:t>缴费</w:t>
      </w:r>
      <w:r>
        <w:rPr>
          <w:rFonts w:ascii="Simsun" w:eastAsia="宋体" w:hAnsi="Simsun" w:cs="宋体" w:hint="eastAsia"/>
          <w:kern w:val="0"/>
          <w:szCs w:val="21"/>
        </w:rPr>
        <w:t>金额</w:t>
      </w:r>
      <w:r w:rsidR="00370AC6">
        <w:rPr>
          <w:rFonts w:ascii="Simsun" w:eastAsia="宋体" w:hAnsi="Simsun" w:cs="宋体" w:hint="eastAsia"/>
          <w:kern w:val="0"/>
          <w:szCs w:val="21"/>
        </w:rPr>
        <w:t>任务</w:t>
      </w:r>
      <w:r w:rsidR="008069A7">
        <w:rPr>
          <w:rFonts w:ascii="Simsun" w:eastAsia="宋体" w:hAnsi="Simsun" w:cs="宋体"/>
          <w:kern w:val="0"/>
          <w:szCs w:val="21"/>
        </w:rPr>
        <w:t>：</w:t>
      </w:r>
      <w:r w:rsidR="00646208">
        <w:rPr>
          <w:rFonts w:ascii="Simsun" w:eastAsia="宋体" w:hAnsi="Simsun" w:cs="宋体" w:hint="eastAsia"/>
          <w:kern w:val="0"/>
          <w:szCs w:val="21"/>
        </w:rPr>
        <w:t>指定</w:t>
      </w:r>
      <w:r w:rsidR="00646208">
        <w:rPr>
          <w:rFonts w:ascii="Simsun" w:eastAsia="宋体" w:hAnsi="Simsun" w:cs="宋体"/>
          <w:kern w:val="0"/>
          <w:szCs w:val="21"/>
        </w:rPr>
        <w:t>时间（</w:t>
      </w:r>
      <w:r w:rsidR="009C0593">
        <w:rPr>
          <w:rFonts w:ascii="Simsun" w:eastAsia="宋体" w:hAnsi="Simsun" w:cs="宋体" w:hint="eastAsia"/>
          <w:kern w:val="0"/>
          <w:szCs w:val="21"/>
        </w:rPr>
        <w:t>按</w:t>
      </w:r>
      <w:r w:rsidR="009C0593">
        <w:rPr>
          <w:rFonts w:ascii="Simsun" w:eastAsia="宋体" w:hAnsi="Simsun" w:cs="宋体"/>
          <w:kern w:val="0"/>
          <w:szCs w:val="21"/>
        </w:rPr>
        <w:t>时间</w:t>
      </w:r>
      <w:r w:rsidR="00646208">
        <w:rPr>
          <w:rFonts w:ascii="Simsun" w:eastAsia="宋体" w:hAnsi="Simsun" w:cs="宋体" w:hint="eastAsia"/>
          <w:kern w:val="0"/>
          <w:szCs w:val="21"/>
        </w:rPr>
        <w:t>区间</w:t>
      </w:r>
      <w:r w:rsidR="00646208">
        <w:rPr>
          <w:rFonts w:ascii="Simsun" w:eastAsia="宋体" w:hAnsi="Simsun" w:cs="宋体"/>
          <w:kern w:val="0"/>
          <w:szCs w:val="21"/>
        </w:rPr>
        <w:t>、</w:t>
      </w:r>
      <w:r w:rsidR="00646208">
        <w:rPr>
          <w:rFonts w:ascii="Simsun" w:eastAsia="宋体" w:hAnsi="Simsun" w:cs="宋体" w:hint="eastAsia"/>
          <w:kern w:val="0"/>
          <w:szCs w:val="21"/>
        </w:rPr>
        <w:t>整月</w:t>
      </w:r>
      <w:r w:rsidR="00646208">
        <w:rPr>
          <w:rFonts w:ascii="Simsun" w:eastAsia="宋体" w:hAnsi="Simsun" w:cs="宋体"/>
          <w:kern w:val="0"/>
          <w:szCs w:val="21"/>
        </w:rPr>
        <w:t>、整周）</w:t>
      </w:r>
      <w:r w:rsidR="009C0593">
        <w:rPr>
          <w:rFonts w:ascii="Simsun" w:eastAsia="宋体" w:hAnsi="Simsun" w:cs="宋体" w:hint="eastAsia"/>
          <w:kern w:val="0"/>
          <w:szCs w:val="21"/>
        </w:rPr>
        <w:t>对</w:t>
      </w:r>
      <w:r w:rsidR="00A67F5F">
        <w:rPr>
          <w:rFonts w:ascii="Simsun" w:eastAsia="宋体" w:hAnsi="Simsun" w:cs="宋体" w:hint="eastAsia"/>
          <w:kern w:val="0"/>
          <w:szCs w:val="21"/>
        </w:rPr>
        <w:t>项目</w:t>
      </w:r>
      <w:r w:rsidR="009C0593">
        <w:rPr>
          <w:rFonts w:ascii="Simsun" w:eastAsia="宋体" w:hAnsi="Simsun" w:cs="宋体" w:hint="eastAsia"/>
          <w:kern w:val="0"/>
          <w:szCs w:val="21"/>
        </w:rPr>
        <w:t>下达</w:t>
      </w:r>
      <w:r w:rsidR="009C0593">
        <w:rPr>
          <w:rFonts w:ascii="Simsun" w:eastAsia="宋体" w:hAnsi="Simsun" w:cs="宋体"/>
          <w:kern w:val="0"/>
          <w:szCs w:val="21"/>
        </w:rPr>
        <w:t>任务金额</w:t>
      </w:r>
      <w:r w:rsidR="009C0593">
        <w:rPr>
          <w:rFonts w:ascii="Simsun" w:eastAsia="宋体" w:hAnsi="Simsun" w:cs="宋体" w:hint="eastAsia"/>
          <w:kern w:val="0"/>
          <w:szCs w:val="21"/>
        </w:rPr>
        <w:t>（</w:t>
      </w:r>
      <w:r w:rsidR="005A7756">
        <w:rPr>
          <w:rFonts w:ascii="Simsun" w:eastAsia="宋体" w:hAnsi="Simsun" w:cs="宋体" w:hint="eastAsia"/>
          <w:kern w:val="0"/>
          <w:szCs w:val="21"/>
        </w:rPr>
        <w:t>参考</w:t>
      </w:r>
      <w:r w:rsidR="003237A9">
        <w:rPr>
          <w:rFonts w:ascii="Simsun" w:eastAsia="宋体" w:hAnsi="Simsun" w:cs="宋体" w:hint="eastAsia"/>
          <w:kern w:val="0"/>
          <w:szCs w:val="21"/>
        </w:rPr>
        <w:t>金额</w:t>
      </w:r>
      <w:r w:rsidR="00C932C8">
        <w:rPr>
          <w:rFonts w:ascii="Simsun" w:eastAsia="宋体" w:hAnsi="Simsun" w:cs="宋体"/>
          <w:kern w:val="0"/>
          <w:szCs w:val="21"/>
        </w:rPr>
        <w:t>来源：去年</w:t>
      </w:r>
      <w:r w:rsidR="00C932C8">
        <w:rPr>
          <w:rFonts w:ascii="Simsun" w:eastAsia="宋体" w:hAnsi="Simsun" w:cs="宋体" w:hint="eastAsia"/>
          <w:kern w:val="0"/>
          <w:szCs w:val="21"/>
        </w:rPr>
        <w:t>截止到任务</w:t>
      </w:r>
      <w:r w:rsidR="00C932C8">
        <w:rPr>
          <w:rFonts w:ascii="Simsun" w:eastAsia="宋体" w:hAnsi="Simsun" w:cs="宋体"/>
          <w:kern w:val="0"/>
          <w:szCs w:val="21"/>
        </w:rPr>
        <w:t>截止日期</w:t>
      </w:r>
      <w:r w:rsidR="003237A9">
        <w:rPr>
          <w:rFonts w:ascii="Simsun" w:eastAsia="宋体" w:hAnsi="Simsun" w:cs="宋体"/>
          <w:kern w:val="0"/>
          <w:szCs w:val="21"/>
        </w:rPr>
        <w:t>本项目收费金额</w:t>
      </w:r>
      <w:r w:rsidR="003237A9">
        <w:rPr>
          <w:rFonts w:ascii="Simsun" w:eastAsia="宋体" w:hAnsi="Simsun" w:cs="宋体"/>
          <w:kern w:val="0"/>
          <w:szCs w:val="21"/>
        </w:rPr>
        <w:t>×</w:t>
      </w:r>
      <w:r w:rsidR="003237A9">
        <w:rPr>
          <w:rFonts w:ascii="Simsun" w:eastAsia="宋体" w:hAnsi="Simsun" w:cs="宋体"/>
          <w:kern w:val="0"/>
          <w:szCs w:val="21"/>
        </w:rPr>
        <w:t>系数</w:t>
      </w:r>
      <w:r w:rsidR="00C932C8">
        <w:rPr>
          <w:rFonts w:ascii="Simsun" w:eastAsia="宋体" w:hAnsi="Simsun" w:cs="宋体" w:hint="eastAsia"/>
          <w:kern w:val="0"/>
          <w:szCs w:val="21"/>
        </w:rPr>
        <w:t>（手工输入</w:t>
      </w:r>
      <w:r w:rsidR="00C932C8">
        <w:rPr>
          <w:rFonts w:ascii="Simsun" w:eastAsia="宋体" w:hAnsi="Simsun" w:cs="宋体"/>
          <w:kern w:val="0"/>
          <w:szCs w:val="21"/>
        </w:rPr>
        <w:t>默认：</w:t>
      </w:r>
      <w:r w:rsidR="009B3708">
        <w:rPr>
          <w:rFonts w:ascii="Simsun" w:eastAsia="宋体" w:hAnsi="Simsun" w:cs="宋体" w:hint="eastAsia"/>
          <w:kern w:val="0"/>
          <w:szCs w:val="21"/>
        </w:rPr>
        <w:t>1</w:t>
      </w:r>
      <w:r w:rsidR="00C932C8">
        <w:rPr>
          <w:rFonts w:ascii="Simsun" w:eastAsia="宋体" w:hAnsi="Simsun" w:cs="宋体"/>
          <w:kern w:val="0"/>
          <w:szCs w:val="21"/>
        </w:rPr>
        <w:t>10%</w:t>
      </w:r>
      <w:r w:rsidR="00C932C8">
        <w:rPr>
          <w:rFonts w:ascii="Simsun" w:eastAsia="宋体" w:hAnsi="Simsun" w:cs="宋体"/>
          <w:kern w:val="0"/>
          <w:szCs w:val="21"/>
        </w:rPr>
        <w:t>）</w:t>
      </w:r>
      <w:r w:rsidR="00C932C8">
        <w:rPr>
          <w:rFonts w:ascii="Simsun" w:eastAsia="宋体" w:hAnsi="Simsun" w:cs="宋体" w:hint="eastAsia"/>
          <w:kern w:val="0"/>
          <w:szCs w:val="21"/>
        </w:rPr>
        <w:t>-</w:t>
      </w:r>
      <w:r w:rsidR="00C932C8">
        <w:rPr>
          <w:rFonts w:ascii="Simsun" w:eastAsia="宋体" w:hAnsi="Simsun" w:cs="宋体"/>
          <w:kern w:val="0"/>
          <w:szCs w:val="21"/>
        </w:rPr>
        <w:t>今年已完成数</w:t>
      </w:r>
      <w:r w:rsidR="00541A03">
        <w:rPr>
          <w:rFonts w:ascii="Simsun" w:eastAsia="宋体" w:hAnsi="Simsun" w:cs="宋体" w:hint="eastAsia"/>
          <w:kern w:val="0"/>
          <w:szCs w:val="21"/>
        </w:rPr>
        <w:t>，</w:t>
      </w:r>
      <w:r w:rsidR="00541A03">
        <w:rPr>
          <w:rFonts w:ascii="Simsun" w:eastAsia="宋体" w:hAnsi="Simsun" w:cs="宋体"/>
          <w:kern w:val="0"/>
          <w:szCs w:val="21"/>
        </w:rPr>
        <w:t>此</w:t>
      </w:r>
      <w:r w:rsidR="00541A03">
        <w:rPr>
          <w:rFonts w:ascii="Simsun" w:eastAsia="宋体" w:hAnsi="Simsun" w:cs="宋体" w:hint="eastAsia"/>
          <w:kern w:val="0"/>
          <w:szCs w:val="21"/>
        </w:rPr>
        <w:t>公式显示</w:t>
      </w:r>
      <w:r w:rsidR="00541A03">
        <w:rPr>
          <w:rFonts w:ascii="Simsun" w:eastAsia="宋体" w:hAnsi="Simsun" w:cs="宋体"/>
          <w:kern w:val="0"/>
          <w:szCs w:val="21"/>
        </w:rPr>
        <w:t>在</w:t>
      </w:r>
      <w:r w:rsidR="00541A03">
        <w:rPr>
          <w:rFonts w:ascii="Simsun" w:eastAsia="宋体" w:hAnsi="Simsun" w:cs="宋体" w:hint="eastAsia"/>
          <w:kern w:val="0"/>
          <w:szCs w:val="21"/>
        </w:rPr>
        <w:t>界面</w:t>
      </w:r>
      <w:r w:rsidR="00541A03">
        <w:rPr>
          <w:rFonts w:ascii="Simsun" w:eastAsia="宋体" w:hAnsi="Simsun" w:cs="宋体"/>
          <w:kern w:val="0"/>
          <w:szCs w:val="21"/>
        </w:rPr>
        <w:t>上</w:t>
      </w:r>
      <w:r w:rsidR="009C0593">
        <w:rPr>
          <w:rFonts w:ascii="Simsun" w:eastAsia="宋体" w:hAnsi="Simsun" w:cs="宋体"/>
          <w:kern w:val="0"/>
          <w:szCs w:val="21"/>
        </w:rPr>
        <w:t>）</w:t>
      </w:r>
      <w:r w:rsidR="009C0593">
        <w:rPr>
          <w:rFonts w:ascii="Simsun" w:eastAsia="宋体" w:hAnsi="Simsun" w:cs="宋体" w:hint="eastAsia"/>
          <w:kern w:val="0"/>
          <w:szCs w:val="21"/>
        </w:rPr>
        <w:t>；</w:t>
      </w:r>
    </w:p>
    <w:p w:rsidR="00A55A99" w:rsidRPr="00874DA1" w:rsidRDefault="00874DA1" w:rsidP="00874DA1">
      <w:pPr>
        <w:pStyle w:val="a7"/>
        <w:numPr>
          <w:ilvl w:val="0"/>
          <w:numId w:val="11"/>
        </w:numPr>
        <w:ind w:left="851" w:firstLineChars="0" w:hanging="425"/>
        <w:rPr>
          <w:rFonts w:ascii="Simsun" w:eastAsia="宋体" w:hAnsi="Simsun" w:cs="宋体" w:hint="eastAsia"/>
          <w:kern w:val="0"/>
          <w:szCs w:val="21"/>
        </w:rPr>
      </w:pPr>
      <w:r>
        <w:rPr>
          <w:rFonts w:ascii="Simsun" w:eastAsia="宋体" w:hAnsi="Simsun" w:cs="宋体" w:hint="eastAsia"/>
          <w:kern w:val="0"/>
          <w:szCs w:val="21"/>
        </w:rPr>
        <w:t>收费员</w:t>
      </w:r>
      <w:r>
        <w:rPr>
          <w:rFonts w:ascii="Simsun" w:eastAsia="宋体" w:hAnsi="Simsun" w:cs="宋体"/>
          <w:kern w:val="0"/>
          <w:szCs w:val="21"/>
        </w:rPr>
        <w:t>任务完成情况查询：单独收费员任务情况明细</w:t>
      </w:r>
      <w:r>
        <w:rPr>
          <w:rFonts w:ascii="Simsun" w:eastAsia="宋体" w:hAnsi="Simsun" w:cs="宋体" w:hint="eastAsia"/>
          <w:kern w:val="0"/>
          <w:szCs w:val="21"/>
        </w:rPr>
        <w:t>（包括</w:t>
      </w:r>
      <w:r>
        <w:rPr>
          <w:rFonts w:ascii="Simsun" w:eastAsia="宋体" w:hAnsi="Simsun" w:cs="宋体"/>
          <w:kern w:val="0"/>
          <w:szCs w:val="21"/>
        </w:rPr>
        <w:t>收费任务、欠费催交任务、缴费金额任务）、项目任务情况</w:t>
      </w:r>
      <w:r>
        <w:rPr>
          <w:rFonts w:ascii="Simsun" w:eastAsia="宋体" w:hAnsi="Simsun" w:cs="宋体" w:hint="eastAsia"/>
          <w:kern w:val="0"/>
          <w:szCs w:val="21"/>
        </w:rPr>
        <w:t>明细</w:t>
      </w:r>
      <w:r>
        <w:rPr>
          <w:rFonts w:ascii="Simsun" w:eastAsia="宋体" w:hAnsi="Simsun" w:cs="宋体"/>
          <w:kern w:val="0"/>
          <w:szCs w:val="21"/>
        </w:rPr>
        <w:t>、</w:t>
      </w:r>
      <w:r w:rsidR="00A55A99" w:rsidRPr="00A55A99">
        <w:rPr>
          <w:rFonts w:ascii="Simsun" w:eastAsia="宋体" w:hAnsi="Simsun" w:cs="宋体" w:hint="eastAsia"/>
          <w:kern w:val="0"/>
          <w:szCs w:val="21"/>
        </w:rPr>
        <w:t>任务进度查询</w:t>
      </w:r>
      <w:r>
        <w:rPr>
          <w:rFonts w:ascii="Simsun" w:eastAsia="宋体" w:hAnsi="Simsun" w:cs="宋体" w:hint="eastAsia"/>
          <w:kern w:val="0"/>
          <w:szCs w:val="21"/>
        </w:rPr>
        <w:t>、</w:t>
      </w:r>
      <w:r>
        <w:rPr>
          <w:rFonts w:ascii="Simsun" w:eastAsia="宋体" w:hAnsi="Simsun" w:cs="宋体"/>
          <w:kern w:val="0"/>
          <w:szCs w:val="21"/>
        </w:rPr>
        <w:t>任务</w:t>
      </w:r>
      <w:r>
        <w:rPr>
          <w:rFonts w:ascii="Simsun" w:eastAsia="宋体" w:hAnsi="Simsun" w:cs="宋体" w:hint="eastAsia"/>
          <w:kern w:val="0"/>
          <w:szCs w:val="21"/>
        </w:rPr>
        <w:t>汇总</w:t>
      </w:r>
      <w:r w:rsidR="00A55A99" w:rsidRPr="00A55A99">
        <w:rPr>
          <w:rFonts w:ascii="Simsun" w:eastAsia="宋体" w:hAnsi="Simsun" w:cs="宋体" w:hint="eastAsia"/>
          <w:kern w:val="0"/>
          <w:szCs w:val="21"/>
        </w:rPr>
        <w:t>、任务进度排名（与其他收费员比，按完成金额、完成比例排名）</w:t>
      </w:r>
    </w:p>
    <w:p w:rsidR="00C14EA4" w:rsidRPr="000A7D21" w:rsidRDefault="00D91DDC" w:rsidP="00D91DDC">
      <w:pPr>
        <w:pStyle w:val="a7"/>
        <w:numPr>
          <w:ilvl w:val="0"/>
          <w:numId w:val="11"/>
        </w:numPr>
        <w:ind w:firstLineChars="0" w:firstLine="66"/>
        <w:rPr>
          <w:rFonts w:ascii="Simsun" w:eastAsia="宋体" w:hAnsi="Simsun" w:cs="宋体" w:hint="eastAsia"/>
          <w:kern w:val="0"/>
          <w:szCs w:val="21"/>
        </w:rPr>
      </w:pPr>
      <w:r w:rsidRPr="000A7D21">
        <w:rPr>
          <w:rFonts w:ascii="Simsun" w:eastAsia="宋体" w:hAnsi="Simsun" w:cs="宋体" w:hint="eastAsia"/>
          <w:kern w:val="0"/>
          <w:szCs w:val="21"/>
        </w:rPr>
        <w:lastRenderedPageBreak/>
        <w:t>用</w:t>
      </w:r>
      <w:r w:rsidR="00A25AA6">
        <w:rPr>
          <w:rFonts w:ascii="Simsun" w:eastAsia="宋体" w:hAnsi="Simsun" w:cs="宋体" w:hint="eastAsia"/>
          <w:kern w:val="0"/>
          <w:szCs w:val="21"/>
        </w:rPr>
        <w:t>户资料变更</w:t>
      </w:r>
      <w:r w:rsidR="00A25AA6">
        <w:rPr>
          <w:rFonts w:ascii="Simsun" w:eastAsia="宋体" w:hAnsi="Simsun" w:cs="宋体"/>
          <w:kern w:val="0"/>
          <w:szCs w:val="21"/>
        </w:rPr>
        <w:t>申请</w:t>
      </w:r>
      <w:r w:rsidRPr="000A7D21">
        <w:rPr>
          <w:rFonts w:ascii="Simsun" w:eastAsia="宋体" w:hAnsi="Simsun" w:cs="宋体" w:hint="eastAsia"/>
          <w:kern w:val="0"/>
          <w:szCs w:val="21"/>
        </w:rPr>
        <w:t>：批量开户、</w:t>
      </w:r>
      <w:r w:rsidRPr="000A7D21">
        <w:rPr>
          <w:rFonts w:ascii="Simsun" w:eastAsia="宋体" w:hAnsi="Simsun" w:cs="宋体"/>
          <w:kern w:val="0"/>
          <w:szCs w:val="21"/>
        </w:rPr>
        <w:t>单独开户</w:t>
      </w:r>
      <w:r w:rsidRPr="000A7D21">
        <w:rPr>
          <w:rFonts w:ascii="Simsun" w:eastAsia="宋体" w:hAnsi="Simsun" w:cs="宋体" w:hint="eastAsia"/>
          <w:kern w:val="0"/>
          <w:szCs w:val="21"/>
        </w:rPr>
        <w:t>、</w:t>
      </w:r>
      <w:r w:rsidRPr="000A7D21">
        <w:rPr>
          <w:rFonts w:ascii="Simsun" w:eastAsia="宋体" w:hAnsi="Simsun" w:cs="宋体"/>
          <w:kern w:val="0"/>
          <w:szCs w:val="21"/>
        </w:rPr>
        <w:t>用户</w:t>
      </w:r>
      <w:r w:rsidRPr="000A7D21">
        <w:rPr>
          <w:rFonts w:ascii="Simsun" w:eastAsia="宋体" w:hAnsi="Simsun" w:cs="宋体" w:hint="eastAsia"/>
          <w:kern w:val="0"/>
          <w:szCs w:val="21"/>
        </w:rPr>
        <w:t>资料</w:t>
      </w:r>
      <w:r w:rsidRPr="000A7D21">
        <w:rPr>
          <w:rFonts w:ascii="Simsun" w:eastAsia="宋体" w:hAnsi="Simsun" w:cs="宋体"/>
          <w:kern w:val="0"/>
          <w:szCs w:val="21"/>
        </w:rPr>
        <w:t>变更</w:t>
      </w:r>
      <w:r w:rsidR="003F6695">
        <w:rPr>
          <w:rFonts w:ascii="Simsun" w:eastAsia="宋体" w:hAnsi="Simsun" w:cs="宋体" w:hint="eastAsia"/>
          <w:kern w:val="0"/>
          <w:szCs w:val="21"/>
        </w:rPr>
        <w:t>，</w:t>
      </w:r>
      <w:r w:rsidR="003F6695">
        <w:rPr>
          <w:rFonts w:ascii="Simsun" w:eastAsia="宋体" w:hAnsi="Simsun" w:cs="宋体"/>
          <w:kern w:val="0"/>
          <w:szCs w:val="21"/>
        </w:rPr>
        <w:t>所有操作均需要审核批复</w:t>
      </w:r>
      <w:r w:rsidRPr="000A7D21">
        <w:rPr>
          <w:rFonts w:ascii="Simsun" w:eastAsia="宋体" w:hAnsi="Simsun" w:cs="宋体" w:hint="eastAsia"/>
          <w:kern w:val="0"/>
          <w:szCs w:val="21"/>
        </w:rPr>
        <w:t>；</w:t>
      </w:r>
    </w:p>
    <w:p w:rsidR="00F6091C" w:rsidRPr="000A7D21" w:rsidRDefault="00F856B3" w:rsidP="00F6091C">
      <w:pPr>
        <w:pStyle w:val="a7"/>
        <w:numPr>
          <w:ilvl w:val="0"/>
          <w:numId w:val="11"/>
        </w:numPr>
        <w:ind w:left="851" w:firstLineChars="0" w:hanging="425"/>
        <w:rPr>
          <w:rFonts w:ascii="Simsun" w:eastAsia="宋体" w:hAnsi="Simsun" w:cs="宋体" w:hint="eastAsia"/>
          <w:kern w:val="0"/>
          <w:szCs w:val="21"/>
        </w:rPr>
      </w:pPr>
      <w:r w:rsidRPr="000A7D21">
        <w:rPr>
          <w:rFonts w:ascii="Simsun" w:eastAsia="宋体" w:hAnsi="Simsun" w:cs="宋体" w:hint="eastAsia"/>
          <w:kern w:val="0"/>
          <w:szCs w:val="21"/>
        </w:rPr>
        <w:t>用户</w:t>
      </w:r>
      <w:r w:rsidR="00A25AA6">
        <w:rPr>
          <w:rFonts w:ascii="Simsun" w:eastAsia="宋体" w:hAnsi="Simsun" w:cs="宋体" w:hint="eastAsia"/>
          <w:kern w:val="0"/>
          <w:szCs w:val="21"/>
        </w:rPr>
        <w:t>计费</w:t>
      </w:r>
      <w:r w:rsidR="00A25AA6">
        <w:rPr>
          <w:rFonts w:ascii="Simsun" w:eastAsia="宋体" w:hAnsi="Simsun" w:cs="宋体"/>
          <w:kern w:val="0"/>
          <w:szCs w:val="21"/>
        </w:rPr>
        <w:t>相关变更申请</w:t>
      </w:r>
      <w:r w:rsidR="004323D7" w:rsidRPr="000A7D21">
        <w:rPr>
          <w:rFonts w:ascii="Simsun" w:eastAsia="宋体" w:hAnsi="Simsun" w:cs="宋体" w:hint="eastAsia"/>
          <w:kern w:val="0"/>
          <w:szCs w:val="21"/>
        </w:rPr>
        <w:t>（</w:t>
      </w:r>
      <w:r w:rsidR="00C35F6F" w:rsidRPr="000A7D21">
        <w:rPr>
          <w:rFonts w:ascii="Simsun" w:eastAsia="宋体" w:hAnsi="Simsun" w:cs="宋体" w:hint="eastAsia"/>
          <w:kern w:val="0"/>
          <w:szCs w:val="21"/>
        </w:rPr>
        <w:t>查询</w:t>
      </w:r>
      <w:r w:rsidR="00C35F6F" w:rsidRPr="000A7D21">
        <w:rPr>
          <w:rFonts w:ascii="Simsun" w:eastAsia="宋体" w:hAnsi="Simsun" w:cs="宋体"/>
          <w:kern w:val="0"/>
          <w:szCs w:val="21"/>
        </w:rPr>
        <w:t>单独或批量用户</w:t>
      </w:r>
      <w:r w:rsidR="004323D7" w:rsidRPr="000A7D21">
        <w:rPr>
          <w:rFonts w:ascii="Simsun" w:eastAsia="宋体" w:hAnsi="Simsun" w:cs="宋体" w:hint="eastAsia"/>
          <w:kern w:val="0"/>
          <w:szCs w:val="21"/>
        </w:rPr>
        <w:t>）：</w:t>
      </w:r>
      <w:r w:rsidR="00C35F6F" w:rsidRPr="00833E0C">
        <w:rPr>
          <w:rFonts w:ascii="Simsun" w:eastAsia="宋体" w:hAnsi="Simsun" w:cs="宋体" w:hint="eastAsia"/>
          <w:color w:val="FF0000"/>
          <w:kern w:val="0"/>
          <w:szCs w:val="21"/>
        </w:rPr>
        <w:t>减免</w:t>
      </w:r>
      <w:r w:rsidR="00B81F0B">
        <w:rPr>
          <w:rFonts w:ascii="Simsun" w:eastAsia="宋体" w:hAnsi="Simsun" w:cs="宋体" w:hint="eastAsia"/>
          <w:color w:val="FF0000"/>
          <w:kern w:val="0"/>
          <w:szCs w:val="21"/>
        </w:rPr>
        <w:t>（金额</w:t>
      </w:r>
      <w:r w:rsidR="00B81F0B">
        <w:rPr>
          <w:rFonts w:ascii="Simsun" w:eastAsia="宋体" w:hAnsi="Simsun" w:cs="宋体"/>
          <w:color w:val="FF0000"/>
          <w:kern w:val="0"/>
          <w:szCs w:val="21"/>
        </w:rPr>
        <w:t>或折扣）</w:t>
      </w:r>
      <w:r w:rsidR="00C35F6F" w:rsidRPr="00833E0C">
        <w:rPr>
          <w:rFonts w:ascii="Simsun" w:eastAsia="宋体" w:hAnsi="Simsun" w:cs="宋体"/>
          <w:color w:val="FF0000"/>
          <w:kern w:val="0"/>
          <w:szCs w:val="21"/>
        </w:rPr>
        <w:t>、</w:t>
      </w:r>
      <w:r w:rsidR="00C960F6">
        <w:rPr>
          <w:rFonts w:ascii="Simsun" w:eastAsia="宋体" w:hAnsi="Simsun" w:cs="宋体" w:hint="eastAsia"/>
          <w:color w:val="FF0000"/>
          <w:kern w:val="0"/>
          <w:szCs w:val="21"/>
        </w:rPr>
        <w:t>暂停</w:t>
      </w:r>
      <w:r w:rsidR="00C960F6">
        <w:rPr>
          <w:rFonts w:ascii="Simsun" w:eastAsia="宋体" w:hAnsi="Simsun" w:cs="宋体"/>
          <w:color w:val="FF0000"/>
          <w:kern w:val="0"/>
          <w:szCs w:val="21"/>
        </w:rPr>
        <w:t>用热</w:t>
      </w:r>
      <w:r w:rsidR="00FA3F54">
        <w:rPr>
          <w:rFonts w:ascii="Simsun" w:eastAsia="宋体" w:hAnsi="Simsun" w:cs="宋体" w:hint="eastAsia"/>
          <w:color w:val="FF0000"/>
          <w:kern w:val="0"/>
          <w:szCs w:val="21"/>
        </w:rPr>
        <w:t>（</w:t>
      </w:r>
      <w:r w:rsidR="00EC5564">
        <w:rPr>
          <w:rFonts w:ascii="Simsun" w:eastAsia="宋体" w:hAnsi="Simsun" w:cs="宋体" w:hint="eastAsia"/>
          <w:color w:val="FF0000"/>
          <w:kern w:val="0"/>
          <w:szCs w:val="21"/>
        </w:rPr>
        <w:t>费用</w:t>
      </w:r>
      <w:r w:rsidR="00EC5564">
        <w:rPr>
          <w:rFonts w:ascii="Simsun" w:eastAsia="宋体" w:hAnsi="Simsun" w:cs="宋体"/>
          <w:color w:val="FF0000"/>
          <w:kern w:val="0"/>
          <w:szCs w:val="21"/>
        </w:rPr>
        <w:t>按照</w:t>
      </w:r>
      <w:r w:rsidR="00EC5564">
        <w:rPr>
          <w:rFonts w:ascii="Simsun" w:eastAsia="宋体" w:hAnsi="Simsun" w:cs="宋体"/>
          <w:color w:val="FF0000"/>
          <w:kern w:val="0"/>
          <w:szCs w:val="21"/>
        </w:rPr>
        <w:t>60%</w:t>
      </w:r>
      <w:r w:rsidR="00EC5564">
        <w:rPr>
          <w:rFonts w:ascii="Simsun" w:eastAsia="宋体" w:hAnsi="Simsun" w:cs="宋体"/>
          <w:color w:val="FF0000"/>
          <w:kern w:val="0"/>
          <w:szCs w:val="21"/>
        </w:rPr>
        <w:t>收取基础费用，</w:t>
      </w:r>
      <w:r w:rsidR="00BB5134">
        <w:rPr>
          <w:rFonts w:ascii="Simsun" w:eastAsia="宋体" w:hAnsi="Simsun" w:cs="宋体" w:hint="eastAsia"/>
          <w:color w:val="FF0000"/>
          <w:kern w:val="0"/>
          <w:szCs w:val="21"/>
        </w:rPr>
        <w:t>同时</w:t>
      </w:r>
      <w:r w:rsidR="00FA3F54">
        <w:rPr>
          <w:rFonts w:ascii="Simsun" w:eastAsia="宋体" w:hAnsi="Simsun" w:cs="宋体" w:hint="eastAsia"/>
          <w:color w:val="FF0000"/>
          <w:kern w:val="0"/>
          <w:szCs w:val="21"/>
        </w:rPr>
        <w:t>关阀</w:t>
      </w:r>
      <w:r w:rsidR="00FA3F54">
        <w:rPr>
          <w:rFonts w:ascii="Simsun" w:eastAsia="宋体" w:hAnsi="Simsun" w:cs="宋体"/>
          <w:color w:val="FF0000"/>
          <w:kern w:val="0"/>
          <w:szCs w:val="21"/>
        </w:rPr>
        <w:t>或强制供热温度</w:t>
      </w:r>
      <w:r w:rsidR="00BB5134">
        <w:rPr>
          <w:rFonts w:ascii="Simsun" w:eastAsia="宋体" w:hAnsi="Simsun" w:cs="宋体" w:hint="eastAsia"/>
          <w:color w:val="FF0000"/>
          <w:kern w:val="0"/>
          <w:szCs w:val="21"/>
        </w:rPr>
        <w:t>，</w:t>
      </w:r>
      <w:r w:rsidR="00BB5134">
        <w:rPr>
          <w:rFonts w:ascii="Simsun" w:eastAsia="宋体" w:hAnsi="Simsun" w:cs="宋体"/>
          <w:color w:val="FF0000"/>
          <w:kern w:val="0"/>
          <w:szCs w:val="21"/>
        </w:rPr>
        <w:t>只在本收费年度内生效</w:t>
      </w:r>
      <w:r w:rsidR="00FA3F54">
        <w:rPr>
          <w:rFonts w:ascii="Simsun" w:eastAsia="宋体" w:hAnsi="Simsun" w:cs="宋体"/>
          <w:color w:val="FF0000"/>
          <w:kern w:val="0"/>
          <w:szCs w:val="21"/>
        </w:rPr>
        <w:t>）</w:t>
      </w:r>
      <w:r w:rsidR="00936DC7">
        <w:rPr>
          <w:rFonts w:ascii="Simsun" w:eastAsia="宋体" w:hAnsi="Simsun" w:cs="宋体" w:hint="eastAsia"/>
          <w:color w:val="FF0000"/>
          <w:kern w:val="0"/>
          <w:szCs w:val="21"/>
        </w:rPr>
        <w:t>、</w:t>
      </w:r>
      <w:r w:rsidR="006A0DD2">
        <w:rPr>
          <w:rFonts w:ascii="Simsun" w:eastAsia="宋体" w:hAnsi="Simsun" w:cs="宋体" w:hint="eastAsia"/>
          <w:color w:val="FF0000"/>
          <w:kern w:val="0"/>
          <w:szCs w:val="21"/>
        </w:rPr>
        <w:t>面积</w:t>
      </w:r>
      <w:r w:rsidR="006A0DD2">
        <w:rPr>
          <w:rFonts w:ascii="Simsun" w:eastAsia="宋体" w:hAnsi="Simsun" w:cs="宋体"/>
          <w:color w:val="FF0000"/>
          <w:kern w:val="0"/>
          <w:szCs w:val="21"/>
        </w:rPr>
        <w:t>变更</w:t>
      </w:r>
      <w:r w:rsidR="00C35F6F" w:rsidRPr="00833E0C">
        <w:rPr>
          <w:rFonts w:ascii="Simsun" w:eastAsia="宋体" w:hAnsi="Simsun" w:cs="宋体"/>
          <w:color w:val="FF0000"/>
          <w:kern w:val="0"/>
          <w:szCs w:val="21"/>
        </w:rPr>
        <w:t>、</w:t>
      </w:r>
      <w:r w:rsidR="00E56E6E" w:rsidRPr="00833E0C">
        <w:rPr>
          <w:rFonts w:ascii="Simsun" w:eastAsia="宋体" w:hAnsi="Simsun" w:cs="宋体" w:hint="eastAsia"/>
          <w:color w:val="FF0000"/>
          <w:kern w:val="0"/>
          <w:szCs w:val="21"/>
        </w:rPr>
        <w:t>费率</w:t>
      </w:r>
      <w:r w:rsidR="00E56E6E" w:rsidRPr="00833E0C">
        <w:rPr>
          <w:rFonts w:ascii="Simsun" w:eastAsia="宋体" w:hAnsi="Simsun" w:cs="宋体"/>
          <w:color w:val="FF0000"/>
          <w:kern w:val="0"/>
          <w:szCs w:val="21"/>
        </w:rPr>
        <w:t>变更、</w:t>
      </w:r>
      <w:r w:rsidR="00285C3B">
        <w:rPr>
          <w:rFonts w:ascii="Simsun" w:eastAsia="宋体" w:hAnsi="Simsun" w:cs="宋体" w:hint="eastAsia"/>
          <w:color w:val="FF0000"/>
          <w:kern w:val="0"/>
          <w:szCs w:val="21"/>
        </w:rPr>
        <w:t>退费</w:t>
      </w:r>
      <w:r w:rsidR="00C35F6F" w:rsidRPr="00833E0C">
        <w:rPr>
          <w:rFonts w:ascii="Simsun" w:eastAsia="宋体" w:hAnsi="Simsun" w:cs="宋体" w:hint="eastAsia"/>
          <w:color w:val="FF0000"/>
          <w:kern w:val="0"/>
          <w:szCs w:val="21"/>
        </w:rPr>
        <w:t>、</w:t>
      </w:r>
      <w:r w:rsidR="00C35F6F" w:rsidRPr="00833E0C">
        <w:rPr>
          <w:rFonts w:ascii="Simsun" w:eastAsia="宋体" w:hAnsi="Simsun" w:cs="宋体"/>
          <w:color w:val="FF0000"/>
          <w:kern w:val="0"/>
          <w:szCs w:val="21"/>
        </w:rPr>
        <w:t>计费方式变更</w:t>
      </w:r>
      <w:r w:rsidR="00342A62">
        <w:rPr>
          <w:rFonts w:ascii="Simsun" w:eastAsia="宋体" w:hAnsi="Simsun" w:cs="宋体" w:hint="eastAsia"/>
          <w:color w:val="FF0000"/>
          <w:kern w:val="0"/>
          <w:szCs w:val="21"/>
        </w:rPr>
        <w:t>，</w:t>
      </w:r>
      <w:r w:rsidR="005D5E13">
        <w:rPr>
          <w:rFonts w:ascii="Simsun" w:eastAsia="宋体" w:hAnsi="Simsun" w:cs="宋体"/>
          <w:color w:val="FF0000"/>
          <w:kern w:val="0"/>
          <w:szCs w:val="21"/>
        </w:rPr>
        <w:t>所有的操作均需审核批复</w:t>
      </w:r>
      <w:r w:rsidR="0049757C">
        <w:rPr>
          <w:rFonts w:ascii="Simsun" w:eastAsia="宋体" w:hAnsi="Simsun" w:cs="宋体" w:hint="eastAsia"/>
          <w:color w:val="FF0000"/>
          <w:kern w:val="0"/>
          <w:szCs w:val="21"/>
        </w:rPr>
        <w:t>；</w:t>
      </w:r>
    </w:p>
    <w:p w:rsidR="000641B4" w:rsidRPr="000641B4" w:rsidRDefault="00E05E6A" w:rsidP="000641B4">
      <w:pPr>
        <w:pStyle w:val="a7"/>
        <w:ind w:left="851" w:firstLineChars="0" w:firstLine="0"/>
        <w:rPr>
          <w:rFonts w:ascii="Simsun" w:eastAsia="宋体" w:hAnsi="Simsun" w:cs="宋体" w:hint="eastAsia"/>
          <w:color w:val="FF0000"/>
          <w:kern w:val="0"/>
          <w:szCs w:val="21"/>
        </w:rPr>
      </w:pPr>
      <w:r w:rsidRPr="00833E0C">
        <w:rPr>
          <w:rFonts w:ascii="Simsun" w:eastAsia="宋体" w:hAnsi="Simsun" w:cs="宋体" w:hint="eastAsia"/>
          <w:color w:val="FF0000"/>
          <w:kern w:val="0"/>
          <w:szCs w:val="21"/>
        </w:rPr>
        <w:t>任何变更</w:t>
      </w:r>
      <w:r w:rsidRPr="00833E0C">
        <w:rPr>
          <w:rFonts w:ascii="Simsun" w:eastAsia="宋体" w:hAnsi="Simsun" w:cs="宋体"/>
          <w:color w:val="FF0000"/>
          <w:kern w:val="0"/>
          <w:szCs w:val="21"/>
        </w:rPr>
        <w:t>均不得在每年供暖季（</w:t>
      </w:r>
      <w:r w:rsidRPr="00833E0C">
        <w:rPr>
          <w:rFonts w:ascii="Simsun" w:eastAsia="宋体" w:hAnsi="Simsun" w:cs="宋体" w:hint="eastAsia"/>
          <w:color w:val="FF0000"/>
          <w:kern w:val="0"/>
          <w:szCs w:val="21"/>
        </w:rPr>
        <w:t>1</w:t>
      </w:r>
      <w:r w:rsidRPr="00833E0C">
        <w:rPr>
          <w:rFonts w:ascii="Simsun" w:eastAsia="宋体" w:hAnsi="Simsun" w:cs="宋体"/>
          <w:color w:val="FF0000"/>
          <w:kern w:val="0"/>
          <w:szCs w:val="21"/>
        </w:rPr>
        <w:t>1</w:t>
      </w:r>
      <w:r w:rsidRPr="00833E0C">
        <w:rPr>
          <w:rFonts w:ascii="Simsun" w:eastAsia="宋体" w:hAnsi="Simsun" w:cs="宋体"/>
          <w:color w:val="FF0000"/>
          <w:kern w:val="0"/>
          <w:szCs w:val="21"/>
        </w:rPr>
        <w:t>月至次年</w:t>
      </w:r>
      <w:r w:rsidRPr="00833E0C">
        <w:rPr>
          <w:rFonts w:ascii="Simsun" w:eastAsia="宋体" w:hAnsi="Simsun" w:cs="宋体"/>
          <w:color w:val="FF0000"/>
          <w:kern w:val="0"/>
          <w:szCs w:val="21"/>
        </w:rPr>
        <w:t>3</w:t>
      </w:r>
      <w:r w:rsidRPr="00833E0C">
        <w:rPr>
          <w:rFonts w:ascii="Simsun" w:eastAsia="宋体" w:hAnsi="Simsun" w:cs="宋体"/>
          <w:color w:val="FF0000"/>
          <w:kern w:val="0"/>
          <w:szCs w:val="21"/>
        </w:rPr>
        <w:t>月供</w:t>
      </w:r>
      <w:r w:rsidRPr="00833E0C">
        <w:rPr>
          <w:rFonts w:ascii="Simsun" w:eastAsia="宋体" w:hAnsi="Simsun" w:cs="宋体"/>
          <w:color w:val="FF0000"/>
          <w:kern w:val="0"/>
          <w:szCs w:val="21"/>
        </w:rPr>
        <w:t>5</w:t>
      </w:r>
      <w:r w:rsidRPr="00833E0C">
        <w:rPr>
          <w:rFonts w:ascii="Simsun" w:eastAsia="宋体" w:hAnsi="Simsun" w:cs="宋体" w:hint="eastAsia"/>
          <w:color w:val="FF0000"/>
          <w:kern w:val="0"/>
          <w:szCs w:val="21"/>
        </w:rPr>
        <w:t>个月</w:t>
      </w:r>
      <w:r w:rsidRPr="00833E0C">
        <w:rPr>
          <w:rFonts w:ascii="Simsun" w:eastAsia="宋体" w:hAnsi="Simsun" w:cs="宋体"/>
          <w:color w:val="FF0000"/>
          <w:kern w:val="0"/>
          <w:szCs w:val="21"/>
        </w:rPr>
        <w:t>）</w:t>
      </w:r>
      <w:r w:rsidRPr="00833E0C">
        <w:rPr>
          <w:rFonts w:ascii="Simsun" w:eastAsia="宋体" w:hAnsi="Simsun" w:cs="宋体" w:hint="eastAsia"/>
          <w:color w:val="FF0000"/>
          <w:kern w:val="0"/>
          <w:szCs w:val="21"/>
        </w:rPr>
        <w:t>内</w:t>
      </w:r>
      <w:r w:rsidRPr="00833E0C">
        <w:rPr>
          <w:rFonts w:ascii="Simsun" w:eastAsia="宋体" w:hAnsi="Simsun" w:cs="宋体"/>
          <w:color w:val="FF0000"/>
          <w:kern w:val="0"/>
          <w:szCs w:val="21"/>
        </w:rPr>
        <w:t>进行，每项变更，</w:t>
      </w:r>
      <w:r w:rsidRPr="00833E0C">
        <w:rPr>
          <w:rFonts w:ascii="Simsun" w:eastAsia="宋体" w:hAnsi="Simsun" w:cs="宋体" w:hint="eastAsia"/>
          <w:color w:val="FF0000"/>
          <w:kern w:val="0"/>
          <w:szCs w:val="21"/>
        </w:rPr>
        <w:t>要</w:t>
      </w:r>
      <w:r w:rsidRPr="00833E0C">
        <w:rPr>
          <w:rFonts w:ascii="Simsun" w:eastAsia="宋体" w:hAnsi="Simsun" w:cs="宋体"/>
          <w:color w:val="FF0000"/>
          <w:kern w:val="0"/>
          <w:szCs w:val="21"/>
        </w:rPr>
        <w:t>生成相对应的财务凭证</w:t>
      </w:r>
      <w:r w:rsidRPr="00833E0C">
        <w:rPr>
          <w:rFonts w:ascii="Simsun" w:eastAsia="宋体" w:hAnsi="Simsun" w:cs="宋体" w:hint="eastAsia"/>
          <w:color w:val="FF0000"/>
          <w:kern w:val="0"/>
          <w:szCs w:val="21"/>
        </w:rPr>
        <w:t>。所有</w:t>
      </w:r>
      <w:r w:rsidRPr="00833E0C">
        <w:rPr>
          <w:rFonts w:ascii="Simsun" w:eastAsia="宋体" w:hAnsi="Simsun" w:cs="宋体"/>
          <w:color w:val="FF0000"/>
          <w:kern w:val="0"/>
          <w:szCs w:val="21"/>
        </w:rPr>
        <w:t>变更</w:t>
      </w:r>
      <w:r w:rsidRPr="00833E0C">
        <w:rPr>
          <w:rFonts w:ascii="Simsun" w:eastAsia="宋体" w:hAnsi="Simsun" w:cs="宋体" w:hint="eastAsia"/>
          <w:color w:val="FF0000"/>
          <w:kern w:val="0"/>
          <w:szCs w:val="21"/>
        </w:rPr>
        <w:t>项目生成</w:t>
      </w:r>
      <w:r w:rsidRPr="00833E0C">
        <w:rPr>
          <w:rFonts w:ascii="Simsun" w:eastAsia="宋体" w:hAnsi="Simsun" w:cs="宋体"/>
          <w:color w:val="FF0000"/>
          <w:kern w:val="0"/>
          <w:szCs w:val="21"/>
        </w:rPr>
        <w:t>的财务凭证，均为对上供暖季的变更</w:t>
      </w:r>
      <w:r w:rsidRPr="00833E0C">
        <w:rPr>
          <w:rFonts w:ascii="Simsun" w:eastAsia="宋体" w:hAnsi="Simsun" w:cs="宋体" w:hint="eastAsia"/>
          <w:color w:val="FF0000"/>
          <w:kern w:val="0"/>
          <w:szCs w:val="21"/>
        </w:rPr>
        <w:t>。</w:t>
      </w:r>
    </w:p>
    <w:p w:rsidR="000641B4" w:rsidRDefault="000641B4" w:rsidP="00F63E6E">
      <w:pPr>
        <w:pStyle w:val="a7"/>
        <w:widowControl/>
        <w:numPr>
          <w:ilvl w:val="0"/>
          <w:numId w:val="11"/>
        </w:numPr>
        <w:shd w:val="clear" w:color="auto" w:fill="FFFFFF"/>
        <w:spacing w:line="369" w:lineRule="atLeast"/>
        <w:ind w:left="851" w:firstLineChars="0" w:hanging="425"/>
        <w:jc w:val="left"/>
        <w:rPr>
          <w:rFonts w:ascii="Simsun" w:eastAsia="宋体" w:hAnsi="Simsun" w:cs="宋体" w:hint="eastAsia"/>
          <w:kern w:val="0"/>
          <w:szCs w:val="21"/>
        </w:rPr>
      </w:pPr>
      <w:r>
        <w:rPr>
          <w:rFonts w:ascii="Simsun" w:eastAsia="宋体" w:hAnsi="Simsun" w:cs="宋体" w:hint="eastAsia"/>
          <w:kern w:val="0"/>
          <w:szCs w:val="21"/>
        </w:rPr>
        <w:t>起诉</w:t>
      </w:r>
      <w:r w:rsidR="008E4616">
        <w:rPr>
          <w:rFonts w:ascii="Simsun" w:eastAsia="宋体" w:hAnsi="Simsun" w:cs="宋体" w:hint="eastAsia"/>
          <w:kern w:val="0"/>
          <w:szCs w:val="21"/>
        </w:rPr>
        <w:t>（已</w:t>
      </w:r>
      <w:r w:rsidR="008E4616">
        <w:rPr>
          <w:rFonts w:ascii="Simsun" w:eastAsia="宋体" w:hAnsi="Simsun" w:cs="宋体"/>
          <w:kern w:val="0"/>
          <w:szCs w:val="21"/>
        </w:rPr>
        <w:t>立案在建立记录）</w:t>
      </w:r>
      <w:r>
        <w:rPr>
          <w:rFonts w:ascii="Simsun" w:eastAsia="宋体" w:hAnsi="Simsun" w:cs="宋体"/>
          <w:kern w:val="0"/>
          <w:szCs w:val="21"/>
        </w:rPr>
        <w:t>：查询用户信息，生成起诉记录，同时在</w:t>
      </w:r>
      <w:r>
        <w:rPr>
          <w:rFonts w:ascii="Simsun" w:eastAsia="宋体" w:hAnsi="Simsun" w:cs="宋体" w:hint="eastAsia"/>
          <w:kern w:val="0"/>
          <w:szCs w:val="21"/>
        </w:rPr>
        <w:t>用户</w:t>
      </w:r>
      <w:r>
        <w:rPr>
          <w:rFonts w:ascii="Simsun" w:eastAsia="宋体" w:hAnsi="Simsun" w:cs="宋体"/>
          <w:kern w:val="0"/>
          <w:szCs w:val="21"/>
        </w:rPr>
        <w:t>备注中，加入</w:t>
      </w:r>
      <w:r>
        <w:rPr>
          <w:rFonts w:ascii="Simsun" w:eastAsia="宋体" w:hAnsi="Simsun" w:cs="宋体" w:hint="eastAsia"/>
          <w:kern w:val="0"/>
          <w:szCs w:val="21"/>
        </w:rPr>
        <w:t>起诉</w:t>
      </w:r>
      <w:r>
        <w:rPr>
          <w:rFonts w:ascii="Simsun" w:eastAsia="宋体" w:hAnsi="Simsun" w:cs="宋体"/>
          <w:kern w:val="0"/>
          <w:szCs w:val="21"/>
        </w:rPr>
        <w:t>记录</w:t>
      </w:r>
      <w:r>
        <w:rPr>
          <w:rFonts w:ascii="Simsun" w:eastAsia="宋体" w:hAnsi="Simsun" w:cs="宋体" w:hint="eastAsia"/>
          <w:kern w:val="0"/>
          <w:szCs w:val="21"/>
        </w:rPr>
        <w:t>，</w:t>
      </w:r>
      <w:r w:rsidR="00FD5A9B">
        <w:rPr>
          <w:rFonts w:ascii="Simsun" w:eastAsia="宋体" w:hAnsi="Simsun" w:cs="宋体" w:hint="eastAsia"/>
          <w:kern w:val="0"/>
          <w:szCs w:val="21"/>
        </w:rPr>
        <w:t>败诉</w:t>
      </w:r>
      <w:r w:rsidR="00FD5A9B">
        <w:rPr>
          <w:rFonts w:ascii="Simsun" w:eastAsia="宋体" w:hAnsi="Simsun" w:cs="宋体"/>
          <w:kern w:val="0"/>
          <w:szCs w:val="21"/>
        </w:rPr>
        <w:t>记录，</w:t>
      </w:r>
      <w:r>
        <w:rPr>
          <w:rFonts w:ascii="Simsun" w:eastAsia="宋体" w:hAnsi="Simsun" w:cs="宋体" w:hint="eastAsia"/>
          <w:kern w:val="0"/>
          <w:szCs w:val="21"/>
        </w:rPr>
        <w:t>胜诉</w:t>
      </w:r>
      <w:r>
        <w:rPr>
          <w:rFonts w:ascii="Simsun" w:eastAsia="宋体" w:hAnsi="Simsun" w:cs="宋体"/>
          <w:kern w:val="0"/>
          <w:szCs w:val="21"/>
        </w:rPr>
        <w:t>后录入</w:t>
      </w:r>
      <w:r>
        <w:rPr>
          <w:rFonts w:ascii="Simsun" w:eastAsia="宋体" w:hAnsi="Simsun" w:cs="宋体" w:hint="eastAsia"/>
          <w:kern w:val="0"/>
          <w:szCs w:val="21"/>
        </w:rPr>
        <w:t>判决</w:t>
      </w:r>
      <w:r>
        <w:rPr>
          <w:rFonts w:ascii="Simsun" w:eastAsia="宋体" w:hAnsi="Simsun" w:cs="宋体"/>
          <w:kern w:val="0"/>
          <w:szCs w:val="21"/>
        </w:rPr>
        <w:t>结果</w:t>
      </w:r>
      <w:r>
        <w:rPr>
          <w:rFonts w:ascii="Simsun" w:eastAsia="宋体" w:hAnsi="Simsun" w:cs="宋体" w:hint="eastAsia"/>
          <w:kern w:val="0"/>
          <w:szCs w:val="21"/>
        </w:rPr>
        <w:t>，</w:t>
      </w:r>
      <w:r>
        <w:rPr>
          <w:rFonts w:ascii="Simsun" w:eastAsia="宋体" w:hAnsi="Simsun" w:cs="宋体"/>
          <w:kern w:val="0"/>
          <w:szCs w:val="21"/>
        </w:rPr>
        <w:t>回款时产生收款记录；</w:t>
      </w:r>
    </w:p>
    <w:p w:rsidR="0095477F" w:rsidRPr="000A7D21" w:rsidRDefault="00AC6A49" w:rsidP="00F63E6E">
      <w:pPr>
        <w:pStyle w:val="a7"/>
        <w:widowControl/>
        <w:numPr>
          <w:ilvl w:val="0"/>
          <w:numId w:val="11"/>
        </w:numPr>
        <w:shd w:val="clear" w:color="auto" w:fill="FFFFFF"/>
        <w:spacing w:line="369" w:lineRule="atLeast"/>
        <w:ind w:left="851" w:firstLineChars="0" w:hanging="425"/>
        <w:jc w:val="left"/>
        <w:rPr>
          <w:rFonts w:ascii="Simsun" w:eastAsia="宋体" w:hAnsi="Simsun" w:cs="宋体" w:hint="eastAsia"/>
          <w:kern w:val="0"/>
          <w:szCs w:val="21"/>
        </w:rPr>
      </w:pPr>
      <w:r w:rsidRPr="000A7D21">
        <w:rPr>
          <w:rFonts w:ascii="Simsun" w:eastAsia="宋体" w:hAnsi="Simsun" w:cs="宋体"/>
          <w:kern w:val="0"/>
          <w:szCs w:val="21"/>
        </w:rPr>
        <w:t>收费</w:t>
      </w:r>
      <w:r w:rsidRPr="000A7D21">
        <w:rPr>
          <w:rFonts w:ascii="Simsun" w:eastAsia="宋体" w:hAnsi="Simsun" w:cs="宋体" w:hint="eastAsia"/>
          <w:kern w:val="0"/>
          <w:szCs w:val="21"/>
        </w:rPr>
        <w:t>年度</w:t>
      </w:r>
      <w:r w:rsidR="00267042" w:rsidRPr="000A7D21">
        <w:rPr>
          <w:rFonts w:ascii="Simsun" w:eastAsia="宋体" w:hAnsi="Simsun" w:cs="宋体" w:hint="eastAsia"/>
          <w:kern w:val="0"/>
          <w:szCs w:val="21"/>
        </w:rPr>
        <w:t>：</w:t>
      </w:r>
      <w:r w:rsidR="00267042" w:rsidRPr="000A7D21">
        <w:rPr>
          <w:rFonts w:ascii="Simsun" w:eastAsia="宋体" w:hAnsi="Simsun" w:cs="宋体"/>
          <w:kern w:val="0"/>
          <w:szCs w:val="21"/>
        </w:rPr>
        <w:t>生成收费</w:t>
      </w:r>
      <w:r w:rsidR="00267042" w:rsidRPr="000A7D21">
        <w:rPr>
          <w:rFonts w:ascii="Simsun" w:eastAsia="宋体" w:hAnsi="Simsun" w:cs="宋体" w:hint="eastAsia"/>
          <w:kern w:val="0"/>
          <w:szCs w:val="21"/>
        </w:rPr>
        <w:t>年度</w:t>
      </w:r>
      <w:r w:rsidR="00267042" w:rsidRPr="000A7D21">
        <w:rPr>
          <w:rFonts w:ascii="Simsun" w:eastAsia="宋体" w:hAnsi="Simsun" w:cs="宋体"/>
          <w:kern w:val="0"/>
          <w:szCs w:val="21"/>
        </w:rPr>
        <w:t>、查询</w:t>
      </w:r>
      <w:r w:rsidR="00267042" w:rsidRPr="000A7D21">
        <w:rPr>
          <w:rFonts w:ascii="Simsun" w:eastAsia="宋体" w:hAnsi="Simsun" w:cs="宋体" w:hint="eastAsia"/>
          <w:kern w:val="0"/>
          <w:szCs w:val="21"/>
        </w:rPr>
        <w:t>历史</w:t>
      </w:r>
      <w:r w:rsidR="00267042" w:rsidRPr="000A7D21">
        <w:rPr>
          <w:rFonts w:ascii="Simsun" w:eastAsia="宋体" w:hAnsi="Simsun" w:cs="宋体"/>
          <w:kern w:val="0"/>
          <w:szCs w:val="21"/>
        </w:rPr>
        <w:t>收费年度、</w:t>
      </w:r>
      <w:r w:rsidR="00267042" w:rsidRPr="000A7D21">
        <w:rPr>
          <w:rFonts w:ascii="Simsun" w:eastAsia="宋体" w:hAnsi="Simsun" w:cs="宋体" w:hint="eastAsia"/>
          <w:kern w:val="0"/>
          <w:szCs w:val="21"/>
        </w:rPr>
        <w:t>收费</w:t>
      </w:r>
      <w:r w:rsidR="00267042" w:rsidRPr="000A7D21">
        <w:rPr>
          <w:rFonts w:ascii="Simsun" w:eastAsia="宋体" w:hAnsi="Simsun" w:cs="宋体"/>
          <w:kern w:val="0"/>
          <w:szCs w:val="21"/>
        </w:rPr>
        <w:t>年度情况汇总、管理</w:t>
      </w:r>
      <w:r w:rsidR="00295393" w:rsidRPr="000A7D21">
        <w:rPr>
          <w:rFonts w:ascii="Simsun" w:eastAsia="宋体" w:hAnsi="Simsun" w:cs="宋体" w:hint="eastAsia"/>
          <w:kern w:val="0"/>
          <w:szCs w:val="21"/>
        </w:rPr>
        <w:t>（修改</w:t>
      </w:r>
      <w:r w:rsidR="00295393" w:rsidRPr="000A7D21">
        <w:rPr>
          <w:rFonts w:ascii="Simsun" w:eastAsia="宋体" w:hAnsi="Simsun" w:cs="宋体"/>
          <w:kern w:val="0"/>
          <w:szCs w:val="21"/>
        </w:rPr>
        <w:t>）</w:t>
      </w:r>
      <w:r w:rsidR="00267042" w:rsidRPr="000A7D21">
        <w:rPr>
          <w:rFonts w:ascii="Simsun" w:eastAsia="宋体" w:hAnsi="Simsun" w:cs="宋体"/>
          <w:kern w:val="0"/>
          <w:szCs w:val="21"/>
        </w:rPr>
        <w:t>收费年度</w:t>
      </w:r>
      <w:r w:rsidR="000E2C42" w:rsidRPr="000A7D21">
        <w:rPr>
          <w:rFonts w:ascii="Simsun" w:eastAsia="宋体" w:hAnsi="Simsun" w:cs="宋体" w:hint="eastAsia"/>
          <w:kern w:val="0"/>
          <w:szCs w:val="21"/>
        </w:rPr>
        <w:t>预设</w:t>
      </w:r>
      <w:r w:rsidR="00295393" w:rsidRPr="000A7D21">
        <w:rPr>
          <w:rFonts w:ascii="Simsun" w:eastAsia="宋体" w:hAnsi="Simsun" w:cs="宋体" w:hint="eastAsia"/>
          <w:kern w:val="0"/>
          <w:szCs w:val="21"/>
        </w:rPr>
        <w:t>时间</w:t>
      </w:r>
      <w:r w:rsidR="00267042" w:rsidRPr="000A7D21">
        <w:rPr>
          <w:rFonts w:ascii="Simsun" w:eastAsia="宋体" w:hAnsi="Simsun" w:cs="宋体" w:hint="eastAsia"/>
          <w:kern w:val="0"/>
          <w:szCs w:val="21"/>
        </w:rPr>
        <w:t>；</w:t>
      </w:r>
    </w:p>
    <w:p w:rsidR="00F6091C" w:rsidRPr="000A7D21" w:rsidRDefault="00F6091C" w:rsidP="00F6091C">
      <w:pPr>
        <w:pStyle w:val="a7"/>
        <w:widowControl/>
        <w:shd w:val="clear" w:color="auto" w:fill="FFFFFF"/>
        <w:spacing w:line="369" w:lineRule="atLeast"/>
        <w:ind w:left="851" w:firstLineChars="0" w:firstLine="0"/>
        <w:jc w:val="left"/>
        <w:rPr>
          <w:rFonts w:ascii="Simsun" w:eastAsia="宋体" w:hAnsi="Simsun" w:cs="宋体" w:hint="eastAsia"/>
          <w:kern w:val="0"/>
          <w:szCs w:val="21"/>
        </w:rPr>
      </w:pPr>
      <w:r w:rsidRPr="000A7D21">
        <w:rPr>
          <w:rFonts w:ascii="Simsun" w:eastAsia="宋体" w:hAnsi="Simsun" w:cs="宋体" w:hint="eastAsia"/>
          <w:kern w:val="0"/>
          <w:szCs w:val="21"/>
        </w:rPr>
        <w:t>收费年度</w:t>
      </w:r>
      <w:r w:rsidRPr="000A7D21">
        <w:rPr>
          <w:rFonts w:ascii="Simsun" w:eastAsia="宋体" w:hAnsi="Simsun" w:cs="宋体"/>
          <w:kern w:val="0"/>
          <w:szCs w:val="21"/>
        </w:rPr>
        <w:t>冻结需要进一步确认冻结状态</w:t>
      </w:r>
    </w:p>
    <w:p w:rsidR="0095477F" w:rsidRPr="000A7D21" w:rsidRDefault="000E1B70" w:rsidP="0095477F">
      <w:pPr>
        <w:pStyle w:val="a7"/>
        <w:widowControl/>
        <w:numPr>
          <w:ilvl w:val="0"/>
          <w:numId w:val="11"/>
        </w:numPr>
        <w:shd w:val="clear" w:color="auto" w:fill="FFFFFF"/>
        <w:spacing w:line="369" w:lineRule="atLeast"/>
        <w:ind w:firstLineChars="0" w:firstLine="66"/>
        <w:jc w:val="left"/>
        <w:rPr>
          <w:rFonts w:ascii="Simsun" w:eastAsia="宋体" w:hAnsi="Simsun" w:cs="宋体" w:hint="eastAsia"/>
          <w:kern w:val="0"/>
          <w:szCs w:val="21"/>
        </w:rPr>
      </w:pPr>
      <w:r w:rsidRPr="000A7D21">
        <w:rPr>
          <w:rFonts w:ascii="Simsun" w:eastAsia="宋体" w:hAnsi="Simsun" w:cs="宋体"/>
          <w:kern w:val="0"/>
          <w:szCs w:val="21"/>
        </w:rPr>
        <w:t>优惠</w:t>
      </w:r>
      <w:r w:rsidRPr="000A7D21">
        <w:rPr>
          <w:rFonts w:ascii="Simsun" w:eastAsia="宋体" w:hAnsi="Simsun" w:cs="宋体" w:hint="eastAsia"/>
          <w:kern w:val="0"/>
          <w:szCs w:val="21"/>
        </w:rPr>
        <w:t>设定</w:t>
      </w:r>
      <w:r w:rsidR="00DE3F59" w:rsidRPr="000A7D21">
        <w:rPr>
          <w:rFonts w:ascii="Simsun" w:eastAsia="宋体" w:hAnsi="Simsun" w:cs="宋体" w:hint="eastAsia"/>
          <w:kern w:val="0"/>
          <w:szCs w:val="21"/>
        </w:rPr>
        <w:t>：优惠</w:t>
      </w:r>
      <w:r w:rsidR="00DE3F59" w:rsidRPr="000A7D21">
        <w:rPr>
          <w:rFonts w:ascii="Simsun" w:eastAsia="宋体" w:hAnsi="Simsun" w:cs="宋体"/>
          <w:kern w:val="0"/>
          <w:szCs w:val="21"/>
        </w:rPr>
        <w:t>条件设定</w:t>
      </w:r>
      <w:r w:rsidR="00DA3CB8" w:rsidRPr="000A7D21">
        <w:rPr>
          <w:rFonts w:ascii="Simsun" w:eastAsia="宋体" w:hAnsi="Simsun" w:cs="宋体" w:hint="eastAsia"/>
          <w:kern w:val="0"/>
          <w:szCs w:val="21"/>
        </w:rPr>
        <w:t>与</w:t>
      </w:r>
      <w:r w:rsidR="00DA3CB8" w:rsidRPr="000A7D21">
        <w:rPr>
          <w:rFonts w:ascii="Simsun" w:eastAsia="宋体" w:hAnsi="Simsun" w:cs="宋体"/>
          <w:kern w:val="0"/>
          <w:szCs w:val="21"/>
        </w:rPr>
        <w:t>管理</w:t>
      </w:r>
      <w:r w:rsidR="00DE3F59" w:rsidRPr="000A7D21">
        <w:rPr>
          <w:rFonts w:ascii="Simsun" w:eastAsia="宋体" w:hAnsi="Simsun" w:cs="宋体" w:hint="eastAsia"/>
          <w:kern w:val="0"/>
          <w:szCs w:val="21"/>
        </w:rPr>
        <w:t>（预交、</w:t>
      </w:r>
      <w:r w:rsidR="00DE3F59" w:rsidRPr="000A7D21">
        <w:rPr>
          <w:rFonts w:ascii="Simsun" w:eastAsia="宋体" w:hAnsi="Simsun" w:cs="宋体"/>
          <w:kern w:val="0"/>
          <w:szCs w:val="21"/>
        </w:rPr>
        <w:t>提前缴费等）</w:t>
      </w:r>
      <w:r w:rsidR="00172668" w:rsidRPr="000A7D21">
        <w:rPr>
          <w:rFonts w:ascii="Simsun" w:eastAsia="宋体" w:hAnsi="Simsun" w:cs="宋体" w:hint="eastAsia"/>
          <w:kern w:val="0"/>
          <w:szCs w:val="21"/>
        </w:rPr>
        <w:t>；</w:t>
      </w:r>
    </w:p>
    <w:p w:rsidR="0095477F" w:rsidRPr="000A7D21" w:rsidRDefault="000E1B70" w:rsidP="00F3314B">
      <w:pPr>
        <w:pStyle w:val="a7"/>
        <w:widowControl/>
        <w:numPr>
          <w:ilvl w:val="0"/>
          <w:numId w:val="11"/>
        </w:numPr>
        <w:shd w:val="clear" w:color="auto" w:fill="FFFFFF"/>
        <w:spacing w:line="369" w:lineRule="atLeast"/>
        <w:ind w:firstLineChars="0" w:firstLine="66"/>
        <w:jc w:val="left"/>
        <w:rPr>
          <w:rFonts w:ascii="Simsun" w:eastAsia="宋体" w:hAnsi="Simsun" w:cs="宋体" w:hint="eastAsia"/>
          <w:kern w:val="0"/>
          <w:szCs w:val="21"/>
        </w:rPr>
      </w:pPr>
      <w:r w:rsidRPr="000A7D21">
        <w:rPr>
          <w:rFonts w:ascii="Simsun" w:eastAsia="宋体" w:hAnsi="Simsun" w:cs="宋体"/>
          <w:kern w:val="0"/>
          <w:szCs w:val="21"/>
        </w:rPr>
        <w:t>欠费</w:t>
      </w:r>
      <w:r w:rsidR="00651588" w:rsidRPr="000A7D21">
        <w:rPr>
          <w:rFonts w:ascii="Simsun" w:eastAsia="宋体" w:hAnsi="Simsun" w:cs="宋体" w:hint="eastAsia"/>
          <w:kern w:val="0"/>
          <w:szCs w:val="21"/>
        </w:rPr>
        <w:t>管理</w:t>
      </w:r>
      <w:r w:rsidR="00DE3F59" w:rsidRPr="000A7D21">
        <w:rPr>
          <w:rFonts w:ascii="Simsun" w:eastAsia="宋体" w:hAnsi="Simsun" w:cs="宋体" w:hint="eastAsia"/>
          <w:kern w:val="0"/>
          <w:szCs w:val="21"/>
        </w:rPr>
        <w:t>：</w:t>
      </w:r>
      <w:r w:rsidR="00633AEB" w:rsidRPr="000A7D21">
        <w:rPr>
          <w:rFonts w:ascii="Simsun" w:eastAsia="宋体" w:hAnsi="Simsun" w:cs="宋体"/>
          <w:kern w:val="0"/>
          <w:szCs w:val="21"/>
        </w:rPr>
        <w:t>欠费</w:t>
      </w:r>
      <w:r w:rsidR="00DE3F59" w:rsidRPr="000A7D21">
        <w:rPr>
          <w:rFonts w:ascii="Simsun" w:eastAsia="宋体" w:hAnsi="Simsun" w:cs="宋体" w:hint="eastAsia"/>
          <w:kern w:val="0"/>
          <w:szCs w:val="21"/>
        </w:rPr>
        <w:t>名单</w:t>
      </w:r>
      <w:r w:rsidR="00633AEB" w:rsidRPr="000A7D21">
        <w:rPr>
          <w:rFonts w:ascii="Simsun" w:eastAsia="宋体" w:hAnsi="Simsun" w:cs="宋体"/>
          <w:kern w:val="0"/>
          <w:szCs w:val="21"/>
        </w:rPr>
        <w:t>、</w:t>
      </w:r>
      <w:r w:rsidR="009C387F" w:rsidRPr="000A7D21">
        <w:rPr>
          <w:rFonts w:ascii="Simsun" w:eastAsia="宋体" w:hAnsi="Simsun" w:cs="宋体" w:hint="eastAsia"/>
          <w:kern w:val="0"/>
          <w:szCs w:val="21"/>
        </w:rPr>
        <w:t>强制</w:t>
      </w:r>
      <w:r w:rsidR="009C387F" w:rsidRPr="000A7D21">
        <w:rPr>
          <w:rFonts w:ascii="Simsun" w:eastAsia="宋体" w:hAnsi="Simsun" w:cs="宋体"/>
          <w:kern w:val="0"/>
          <w:szCs w:val="21"/>
        </w:rPr>
        <w:t>供热状态</w:t>
      </w:r>
      <w:r w:rsidR="00DE3F59" w:rsidRPr="000A7D21">
        <w:rPr>
          <w:rFonts w:ascii="Simsun" w:eastAsia="宋体" w:hAnsi="Simsun" w:cs="宋体"/>
          <w:kern w:val="0"/>
          <w:szCs w:val="21"/>
        </w:rPr>
        <w:t>处理</w:t>
      </w:r>
      <w:r w:rsidR="00902F45">
        <w:rPr>
          <w:rFonts w:ascii="Simsun" w:eastAsia="宋体" w:hAnsi="Simsun" w:cs="宋体" w:hint="eastAsia"/>
          <w:kern w:val="0"/>
          <w:szCs w:val="21"/>
        </w:rPr>
        <w:t>(</w:t>
      </w:r>
      <w:r w:rsidR="00902F45">
        <w:rPr>
          <w:rFonts w:ascii="Simsun" w:eastAsia="宋体" w:hAnsi="Simsun" w:cs="宋体" w:hint="eastAsia"/>
          <w:kern w:val="0"/>
          <w:szCs w:val="21"/>
        </w:rPr>
        <w:t>生成</w:t>
      </w:r>
      <w:r w:rsidR="00902F45">
        <w:rPr>
          <w:rFonts w:ascii="Simsun" w:eastAsia="宋体" w:hAnsi="Simsun" w:cs="宋体"/>
          <w:kern w:val="0"/>
          <w:szCs w:val="21"/>
        </w:rPr>
        <w:t>一个工单</w:t>
      </w:r>
      <w:bookmarkStart w:id="0" w:name="_GoBack"/>
      <w:bookmarkEnd w:id="0"/>
      <w:r w:rsidR="00902F45">
        <w:rPr>
          <w:rFonts w:ascii="Simsun" w:eastAsia="宋体" w:hAnsi="Simsun" w:cs="宋体" w:hint="eastAsia"/>
          <w:kern w:val="0"/>
          <w:szCs w:val="21"/>
        </w:rPr>
        <w:t>)</w:t>
      </w:r>
      <w:r w:rsidR="009C387F" w:rsidRPr="000A7D21">
        <w:rPr>
          <w:rFonts w:ascii="Simsun" w:eastAsia="宋体" w:hAnsi="Simsun" w:cs="宋体" w:hint="eastAsia"/>
          <w:kern w:val="0"/>
          <w:szCs w:val="21"/>
        </w:rPr>
        <w:t>；</w:t>
      </w:r>
    </w:p>
    <w:p w:rsidR="001F2BAE" w:rsidRPr="000A7D21" w:rsidRDefault="00C05150" w:rsidP="0095477F">
      <w:pPr>
        <w:pStyle w:val="a7"/>
        <w:widowControl/>
        <w:numPr>
          <w:ilvl w:val="0"/>
          <w:numId w:val="11"/>
        </w:numPr>
        <w:shd w:val="clear" w:color="auto" w:fill="FFFFFF"/>
        <w:spacing w:line="369" w:lineRule="atLeast"/>
        <w:ind w:firstLineChars="0" w:firstLine="66"/>
        <w:jc w:val="left"/>
        <w:rPr>
          <w:rFonts w:ascii="Simsun" w:eastAsia="宋体" w:hAnsi="Simsun" w:cs="宋体" w:hint="eastAsia"/>
          <w:kern w:val="0"/>
          <w:szCs w:val="21"/>
        </w:rPr>
      </w:pPr>
      <w:r w:rsidRPr="000A7D21">
        <w:rPr>
          <w:rFonts w:ascii="Simsun" w:eastAsia="宋体" w:hAnsi="Simsun" w:cs="宋体"/>
          <w:kern w:val="0"/>
          <w:szCs w:val="21"/>
        </w:rPr>
        <w:t>复合</w:t>
      </w:r>
      <w:r w:rsidR="000B13F8" w:rsidRPr="000A7D21">
        <w:rPr>
          <w:rFonts w:ascii="Simsun" w:eastAsia="宋体" w:hAnsi="Simsun" w:cs="宋体"/>
          <w:kern w:val="0"/>
          <w:szCs w:val="21"/>
        </w:rPr>
        <w:t>审批</w:t>
      </w:r>
      <w:r w:rsidRPr="000A7D21">
        <w:rPr>
          <w:rFonts w:ascii="Simsun" w:eastAsia="宋体" w:hAnsi="Simsun" w:cs="宋体" w:hint="eastAsia"/>
          <w:kern w:val="0"/>
          <w:szCs w:val="21"/>
        </w:rPr>
        <w:t>：用户</w:t>
      </w:r>
      <w:r w:rsidRPr="000A7D21">
        <w:rPr>
          <w:rFonts w:ascii="Simsun" w:eastAsia="宋体" w:hAnsi="Simsun" w:cs="宋体"/>
          <w:kern w:val="0"/>
          <w:szCs w:val="21"/>
        </w:rPr>
        <w:t>资料变更</w:t>
      </w:r>
      <w:r w:rsidRPr="000A7D21">
        <w:rPr>
          <w:rFonts w:ascii="Simsun" w:eastAsia="宋体" w:hAnsi="Simsun" w:cs="宋体" w:hint="eastAsia"/>
          <w:kern w:val="0"/>
          <w:szCs w:val="21"/>
        </w:rPr>
        <w:t>复合</w:t>
      </w:r>
      <w:r w:rsidRPr="000A7D21">
        <w:rPr>
          <w:rFonts w:ascii="Simsun" w:eastAsia="宋体" w:hAnsi="Simsun" w:cs="宋体"/>
          <w:kern w:val="0"/>
          <w:szCs w:val="21"/>
        </w:rPr>
        <w:t>、</w:t>
      </w:r>
      <w:r w:rsidRPr="000A7D21">
        <w:rPr>
          <w:rFonts w:ascii="Simsun" w:eastAsia="宋体" w:hAnsi="Simsun" w:cs="宋体" w:hint="eastAsia"/>
          <w:kern w:val="0"/>
          <w:szCs w:val="21"/>
        </w:rPr>
        <w:t>用户</w:t>
      </w:r>
      <w:r w:rsidRPr="000A7D21">
        <w:rPr>
          <w:rFonts w:ascii="Simsun" w:eastAsia="宋体" w:hAnsi="Simsun" w:cs="宋体"/>
          <w:kern w:val="0"/>
          <w:szCs w:val="21"/>
        </w:rPr>
        <w:t>管理操作</w:t>
      </w:r>
      <w:r w:rsidRPr="000A7D21">
        <w:rPr>
          <w:rFonts w:ascii="Simsun" w:eastAsia="宋体" w:hAnsi="Simsun" w:cs="宋体" w:hint="eastAsia"/>
          <w:kern w:val="0"/>
          <w:szCs w:val="21"/>
        </w:rPr>
        <w:t>审批</w:t>
      </w:r>
      <w:r w:rsidRPr="000A7D21">
        <w:rPr>
          <w:rFonts w:ascii="Simsun" w:eastAsia="宋体" w:hAnsi="Simsun" w:cs="宋体"/>
          <w:kern w:val="0"/>
          <w:szCs w:val="21"/>
        </w:rPr>
        <w:t>、</w:t>
      </w:r>
      <w:r w:rsidRPr="000A7D21">
        <w:rPr>
          <w:rFonts w:ascii="Simsun" w:eastAsia="宋体" w:hAnsi="Simsun" w:cs="宋体" w:hint="eastAsia"/>
          <w:kern w:val="0"/>
          <w:szCs w:val="21"/>
        </w:rPr>
        <w:t>退费</w:t>
      </w:r>
      <w:r w:rsidRPr="000A7D21">
        <w:rPr>
          <w:rFonts w:ascii="Simsun" w:eastAsia="宋体" w:hAnsi="Simsun" w:cs="宋体"/>
          <w:kern w:val="0"/>
          <w:szCs w:val="21"/>
        </w:rPr>
        <w:t>与减免审批、延</w:t>
      </w:r>
      <w:r w:rsidRPr="000A7D21">
        <w:rPr>
          <w:rFonts w:ascii="Simsun" w:eastAsia="宋体" w:hAnsi="Simsun" w:cs="宋体" w:hint="eastAsia"/>
          <w:kern w:val="0"/>
          <w:szCs w:val="21"/>
        </w:rPr>
        <w:t>缴审批</w:t>
      </w:r>
    </w:p>
    <w:p w:rsidR="00FB62F8" w:rsidRDefault="00FB62F8" w:rsidP="00FB62F8">
      <w:pPr>
        <w:pStyle w:val="a7"/>
        <w:widowControl/>
        <w:numPr>
          <w:ilvl w:val="0"/>
          <w:numId w:val="11"/>
        </w:numPr>
        <w:shd w:val="clear" w:color="auto" w:fill="FFFFFF"/>
        <w:spacing w:line="369" w:lineRule="atLeast"/>
        <w:ind w:firstLineChars="0" w:firstLine="66"/>
        <w:jc w:val="left"/>
        <w:rPr>
          <w:rFonts w:ascii="Simsun" w:eastAsia="宋体" w:hAnsi="Simsun" w:cs="宋体" w:hint="eastAsia"/>
          <w:kern w:val="0"/>
          <w:szCs w:val="21"/>
        </w:rPr>
      </w:pPr>
      <w:r w:rsidRPr="000A7D21">
        <w:rPr>
          <w:rFonts w:ascii="Simsun" w:eastAsia="宋体" w:hAnsi="Simsun" w:cs="宋体"/>
          <w:kern w:val="0"/>
          <w:szCs w:val="21"/>
        </w:rPr>
        <w:t>变更日志</w:t>
      </w:r>
      <w:r w:rsidRPr="000A7D21">
        <w:rPr>
          <w:rFonts w:ascii="Simsun" w:eastAsia="宋体" w:hAnsi="Simsun" w:cs="宋体" w:hint="eastAsia"/>
          <w:kern w:val="0"/>
          <w:szCs w:val="21"/>
        </w:rPr>
        <w:t>：</w:t>
      </w:r>
      <w:r w:rsidRPr="000A7D21">
        <w:rPr>
          <w:rFonts w:ascii="Simsun" w:eastAsia="宋体" w:hAnsi="Simsun" w:cs="宋体"/>
          <w:kern w:val="0"/>
          <w:szCs w:val="21"/>
        </w:rPr>
        <w:t>日志查询、</w:t>
      </w:r>
      <w:r w:rsidRPr="000A7D21">
        <w:rPr>
          <w:rFonts w:ascii="Simsun" w:eastAsia="宋体" w:hAnsi="Simsun" w:cs="宋体" w:hint="eastAsia"/>
          <w:kern w:val="0"/>
          <w:szCs w:val="21"/>
        </w:rPr>
        <w:t>导出</w:t>
      </w:r>
    </w:p>
    <w:p w:rsidR="00DD1FAF" w:rsidRDefault="00795A3C" w:rsidP="005B001F">
      <w:pPr>
        <w:pStyle w:val="a7"/>
        <w:widowControl/>
        <w:numPr>
          <w:ilvl w:val="0"/>
          <w:numId w:val="11"/>
        </w:numPr>
        <w:shd w:val="clear" w:color="auto" w:fill="FFFFFF"/>
        <w:spacing w:line="369" w:lineRule="atLeast"/>
        <w:ind w:firstLineChars="0" w:firstLine="66"/>
        <w:jc w:val="left"/>
        <w:rPr>
          <w:rFonts w:ascii="Simsun" w:eastAsia="宋体" w:hAnsi="Simsun" w:cs="宋体" w:hint="eastAsia"/>
          <w:kern w:val="0"/>
          <w:szCs w:val="21"/>
        </w:rPr>
      </w:pPr>
      <w:r>
        <w:rPr>
          <w:rFonts w:ascii="Simsun" w:eastAsia="宋体" w:hAnsi="Simsun" w:cs="宋体" w:hint="eastAsia"/>
          <w:kern w:val="0"/>
          <w:szCs w:val="21"/>
        </w:rPr>
        <w:t>热计量</w:t>
      </w:r>
      <w:r w:rsidR="00872894">
        <w:rPr>
          <w:rFonts w:ascii="Simsun" w:eastAsia="宋体" w:hAnsi="Simsun" w:cs="宋体" w:hint="eastAsia"/>
          <w:kern w:val="0"/>
          <w:szCs w:val="21"/>
        </w:rPr>
        <w:t>：</w:t>
      </w:r>
      <w:r w:rsidR="00872894">
        <w:rPr>
          <w:rFonts w:ascii="Simsun" w:eastAsia="宋体" w:hAnsi="Simsun" w:cs="宋体"/>
          <w:kern w:val="0"/>
          <w:szCs w:val="21"/>
        </w:rPr>
        <w:t>自动</w:t>
      </w:r>
      <w:r w:rsidR="00872894">
        <w:rPr>
          <w:rFonts w:ascii="Simsun" w:eastAsia="宋体" w:hAnsi="Simsun" w:cs="宋体" w:hint="eastAsia"/>
          <w:kern w:val="0"/>
          <w:szCs w:val="21"/>
        </w:rPr>
        <w:t>抄表</w:t>
      </w:r>
      <w:r w:rsidR="00872894">
        <w:rPr>
          <w:rFonts w:ascii="Simsun" w:eastAsia="宋体" w:hAnsi="Simsun" w:cs="宋体"/>
          <w:kern w:val="0"/>
          <w:szCs w:val="21"/>
        </w:rPr>
        <w:t>接口</w:t>
      </w:r>
      <w:r w:rsidR="00BF3D49">
        <w:rPr>
          <w:rFonts w:ascii="Simsun" w:eastAsia="宋体" w:hAnsi="Simsun" w:cs="宋体" w:hint="eastAsia"/>
          <w:kern w:val="0"/>
          <w:szCs w:val="21"/>
        </w:rPr>
        <w:t>设定</w:t>
      </w:r>
      <w:r w:rsidR="00872894">
        <w:rPr>
          <w:rFonts w:ascii="Simsun" w:eastAsia="宋体" w:hAnsi="Simsun" w:cs="宋体"/>
          <w:kern w:val="0"/>
          <w:szCs w:val="21"/>
        </w:rPr>
        <w:t>、手动抄表、批量抄表</w:t>
      </w:r>
      <w:r w:rsidR="00872894">
        <w:rPr>
          <w:rFonts w:ascii="Simsun" w:eastAsia="宋体" w:hAnsi="Simsun" w:cs="宋体" w:hint="eastAsia"/>
          <w:kern w:val="0"/>
          <w:szCs w:val="21"/>
        </w:rPr>
        <w:t>导入；</w:t>
      </w:r>
    </w:p>
    <w:p w:rsidR="005B001F" w:rsidRPr="005B001F" w:rsidRDefault="005B001F" w:rsidP="005B001F">
      <w:pPr>
        <w:pStyle w:val="a7"/>
        <w:widowControl/>
        <w:shd w:val="clear" w:color="auto" w:fill="FFFFFF"/>
        <w:spacing w:line="369" w:lineRule="atLeast"/>
        <w:ind w:left="426" w:firstLineChars="0" w:firstLine="0"/>
        <w:jc w:val="left"/>
        <w:rPr>
          <w:rFonts w:ascii="Simsun" w:eastAsia="宋体" w:hAnsi="Simsun" w:cs="宋体" w:hint="eastAsia"/>
          <w:kern w:val="0"/>
          <w:szCs w:val="21"/>
        </w:rPr>
      </w:pPr>
    </w:p>
    <w:p w:rsidR="00CC6F72" w:rsidRDefault="00355EF4" w:rsidP="00CC6F72">
      <w:pPr>
        <w:pStyle w:val="a7"/>
        <w:widowControl/>
        <w:numPr>
          <w:ilvl w:val="0"/>
          <w:numId w:val="5"/>
        </w:numPr>
        <w:shd w:val="clear" w:color="auto" w:fill="FFFFFF"/>
        <w:spacing w:line="369" w:lineRule="atLeast"/>
        <w:ind w:firstLineChars="0"/>
        <w:jc w:val="left"/>
        <w:rPr>
          <w:rFonts w:ascii="Simsun" w:eastAsia="宋体" w:hAnsi="Simsun" w:cs="宋体" w:hint="eastAsia"/>
          <w:b/>
          <w:bCs/>
          <w:kern w:val="0"/>
          <w:szCs w:val="21"/>
        </w:rPr>
      </w:pPr>
      <w:r>
        <w:rPr>
          <w:rFonts w:ascii="Simsun" w:eastAsia="宋体" w:hAnsi="Simsun" w:cs="宋体" w:hint="eastAsia"/>
          <w:b/>
          <w:bCs/>
          <w:kern w:val="0"/>
          <w:szCs w:val="21"/>
        </w:rPr>
        <w:t>报修</w:t>
      </w:r>
      <w:r w:rsidR="001F2BAE" w:rsidRPr="000A7D21">
        <w:rPr>
          <w:rFonts w:ascii="Simsun" w:eastAsia="宋体" w:hAnsi="Simsun" w:cs="宋体"/>
          <w:b/>
          <w:bCs/>
          <w:kern w:val="0"/>
          <w:szCs w:val="21"/>
        </w:rPr>
        <w:t>管理：</w:t>
      </w:r>
    </w:p>
    <w:p w:rsidR="00FA645B" w:rsidRDefault="00355EF4" w:rsidP="00FA645B">
      <w:pPr>
        <w:pStyle w:val="a7"/>
        <w:widowControl/>
        <w:shd w:val="clear" w:color="auto" w:fill="FFFFFF"/>
        <w:spacing w:line="369" w:lineRule="atLeast"/>
        <w:ind w:left="425" w:firstLineChars="0" w:firstLine="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/>
          <w:bCs/>
          <w:kern w:val="0"/>
          <w:szCs w:val="21"/>
        </w:rPr>
        <w:t xml:space="preserve">6.1 </w:t>
      </w:r>
      <w:r>
        <w:rPr>
          <w:rFonts w:ascii="Simsun" w:eastAsia="宋体" w:hAnsi="Simsun" w:cs="宋体" w:hint="eastAsia"/>
          <w:bCs/>
          <w:kern w:val="0"/>
          <w:szCs w:val="21"/>
        </w:rPr>
        <w:t>报修</w:t>
      </w:r>
      <w:r>
        <w:rPr>
          <w:rFonts w:ascii="Simsun" w:eastAsia="宋体" w:hAnsi="Simsun" w:cs="宋体"/>
          <w:bCs/>
          <w:kern w:val="0"/>
          <w:szCs w:val="21"/>
        </w:rPr>
        <w:t>录入：录入报修信息，</w:t>
      </w:r>
      <w:r w:rsidR="00E42375">
        <w:rPr>
          <w:rFonts w:ascii="Simsun" w:eastAsia="宋体" w:hAnsi="Simsun" w:cs="宋体" w:hint="eastAsia"/>
          <w:bCs/>
          <w:kern w:val="0"/>
          <w:szCs w:val="21"/>
        </w:rPr>
        <w:t>将</w:t>
      </w:r>
      <w:r w:rsidR="00E42375">
        <w:rPr>
          <w:rFonts w:ascii="Simsun" w:eastAsia="宋体" w:hAnsi="Simsun" w:cs="宋体"/>
          <w:bCs/>
          <w:kern w:val="0"/>
          <w:szCs w:val="21"/>
        </w:rPr>
        <w:t>客户的报修要求录入</w:t>
      </w:r>
      <w:r w:rsidR="00E42375">
        <w:rPr>
          <w:rFonts w:ascii="Simsun" w:eastAsia="宋体" w:hAnsi="Simsun" w:cs="宋体" w:hint="eastAsia"/>
          <w:bCs/>
          <w:kern w:val="0"/>
          <w:szCs w:val="21"/>
        </w:rPr>
        <w:t>，</w:t>
      </w:r>
      <w:r w:rsidR="00E42375">
        <w:rPr>
          <w:rFonts w:ascii="Simsun" w:eastAsia="宋体" w:hAnsi="Simsun" w:cs="宋体"/>
          <w:bCs/>
          <w:kern w:val="0"/>
          <w:szCs w:val="21"/>
        </w:rPr>
        <w:t>并</w:t>
      </w:r>
      <w:r w:rsidR="00E42375">
        <w:rPr>
          <w:rFonts w:ascii="Simsun" w:eastAsia="宋体" w:hAnsi="Simsun" w:cs="宋体" w:hint="eastAsia"/>
          <w:bCs/>
          <w:kern w:val="0"/>
          <w:szCs w:val="21"/>
        </w:rPr>
        <w:t>指派</w:t>
      </w:r>
      <w:r w:rsidR="00E42375">
        <w:rPr>
          <w:rFonts w:ascii="Simsun" w:eastAsia="宋体" w:hAnsi="Simsun" w:cs="宋体"/>
          <w:bCs/>
          <w:kern w:val="0"/>
          <w:szCs w:val="21"/>
        </w:rPr>
        <w:t>给相应班组</w:t>
      </w:r>
    </w:p>
    <w:p w:rsidR="00E42375" w:rsidRDefault="00E42375" w:rsidP="00B908FC">
      <w:pPr>
        <w:pStyle w:val="a7"/>
        <w:widowControl/>
        <w:shd w:val="clear" w:color="auto" w:fill="FFFFFF"/>
        <w:spacing w:line="369" w:lineRule="atLeast"/>
        <w:ind w:leftChars="201" w:left="850" w:hangingChars="204" w:hanging="428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/>
          <w:bCs/>
          <w:kern w:val="0"/>
          <w:szCs w:val="21"/>
        </w:rPr>
        <w:t xml:space="preserve">6.2 </w:t>
      </w:r>
      <w:r>
        <w:rPr>
          <w:rFonts w:ascii="Simsun" w:eastAsia="宋体" w:hAnsi="Simsun" w:cs="宋体" w:hint="eastAsia"/>
          <w:bCs/>
          <w:kern w:val="0"/>
          <w:szCs w:val="21"/>
        </w:rPr>
        <w:t>维修</w:t>
      </w:r>
      <w:r>
        <w:rPr>
          <w:rFonts w:ascii="Simsun" w:eastAsia="宋体" w:hAnsi="Simsun" w:cs="宋体"/>
          <w:bCs/>
          <w:kern w:val="0"/>
          <w:szCs w:val="21"/>
        </w:rPr>
        <w:t>派单：由班组</w:t>
      </w:r>
      <w:r>
        <w:rPr>
          <w:rFonts w:ascii="Simsun" w:eastAsia="宋体" w:hAnsi="Simsun" w:cs="宋体" w:hint="eastAsia"/>
          <w:bCs/>
          <w:kern w:val="0"/>
          <w:szCs w:val="21"/>
        </w:rPr>
        <w:t>管理员查询</w:t>
      </w:r>
      <w:r>
        <w:rPr>
          <w:rFonts w:ascii="Simsun" w:eastAsia="宋体" w:hAnsi="Simsun" w:cs="宋体"/>
          <w:bCs/>
          <w:kern w:val="0"/>
          <w:szCs w:val="21"/>
        </w:rPr>
        <w:t>自己班组的</w:t>
      </w:r>
      <w:r w:rsidR="007A41B7">
        <w:rPr>
          <w:rFonts w:ascii="Simsun" w:eastAsia="宋体" w:hAnsi="Simsun" w:cs="宋体" w:hint="eastAsia"/>
          <w:bCs/>
          <w:kern w:val="0"/>
          <w:szCs w:val="21"/>
        </w:rPr>
        <w:t>任务</w:t>
      </w:r>
      <w:r w:rsidR="007A41B7">
        <w:rPr>
          <w:rFonts w:ascii="Simsun" w:eastAsia="宋体" w:hAnsi="Simsun" w:cs="宋体"/>
          <w:bCs/>
          <w:kern w:val="0"/>
          <w:szCs w:val="21"/>
        </w:rPr>
        <w:t>，同时</w:t>
      </w:r>
      <w:r w:rsidR="007A41B7">
        <w:rPr>
          <w:rFonts w:ascii="Simsun" w:eastAsia="宋体" w:hAnsi="Simsun" w:cs="宋体" w:hint="eastAsia"/>
          <w:bCs/>
          <w:kern w:val="0"/>
          <w:szCs w:val="21"/>
        </w:rPr>
        <w:t>将相应</w:t>
      </w:r>
      <w:r w:rsidR="007A41B7">
        <w:rPr>
          <w:rFonts w:ascii="Simsun" w:eastAsia="宋体" w:hAnsi="Simsun" w:cs="宋体"/>
          <w:bCs/>
          <w:kern w:val="0"/>
          <w:szCs w:val="21"/>
        </w:rPr>
        <w:t>任务指派给维修员</w:t>
      </w:r>
      <w:r w:rsidR="007A41B7">
        <w:rPr>
          <w:rFonts w:ascii="Simsun" w:eastAsia="宋体" w:hAnsi="Simsun" w:cs="宋体" w:hint="eastAsia"/>
          <w:bCs/>
          <w:kern w:val="0"/>
          <w:szCs w:val="21"/>
        </w:rPr>
        <w:t>，</w:t>
      </w:r>
      <w:r w:rsidR="00B908FC">
        <w:rPr>
          <w:rFonts w:ascii="Simsun" w:eastAsia="宋体" w:hAnsi="Simsun" w:cs="宋体" w:hint="eastAsia"/>
          <w:bCs/>
          <w:kern w:val="0"/>
          <w:szCs w:val="21"/>
        </w:rPr>
        <w:t>在</w:t>
      </w:r>
      <w:r w:rsidR="00B908FC">
        <w:rPr>
          <w:rFonts w:ascii="Simsun" w:eastAsia="宋体" w:hAnsi="Simsun" w:cs="宋体"/>
          <w:bCs/>
          <w:kern w:val="0"/>
          <w:szCs w:val="21"/>
        </w:rPr>
        <w:t>指派</w:t>
      </w:r>
      <w:r w:rsidR="00B908FC">
        <w:rPr>
          <w:rFonts w:ascii="Simsun" w:eastAsia="宋体" w:hAnsi="Simsun" w:cs="宋体" w:hint="eastAsia"/>
          <w:bCs/>
          <w:kern w:val="0"/>
          <w:szCs w:val="21"/>
        </w:rPr>
        <w:t>时</w:t>
      </w:r>
      <w:r w:rsidR="00B908FC">
        <w:rPr>
          <w:rFonts w:ascii="Simsun" w:eastAsia="宋体" w:hAnsi="Simsun" w:cs="宋体"/>
          <w:bCs/>
          <w:kern w:val="0"/>
          <w:szCs w:val="21"/>
        </w:rPr>
        <w:t>可以打印维修工单</w:t>
      </w:r>
      <w:r w:rsidR="00B908FC">
        <w:rPr>
          <w:rFonts w:ascii="Simsun" w:eastAsia="宋体" w:hAnsi="Simsun" w:cs="宋体" w:hint="eastAsia"/>
          <w:bCs/>
          <w:kern w:val="0"/>
          <w:szCs w:val="21"/>
        </w:rPr>
        <w:t>，</w:t>
      </w:r>
      <w:r w:rsidR="00B908FC">
        <w:rPr>
          <w:rFonts w:ascii="Simsun" w:eastAsia="宋体" w:hAnsi="Simsun" w:cs="宋体"/>
          <w:bCs/>
          <w:kern w:val="0"/>
          <w:szCs w:val="21"/>
        </w:rPr>
        <w:t>同时班组</w:t>
      </w:r>
      <w:r w:rsidR="00B908FC">
        <w:rPr>
          <w:rFonts w:ascii="Simsun" w:eastAsia="宋体" w:hAnsi="Simsun" w:cs="宋体" w:hint="eastAsia"/>
          <w:bCs/>
          <w:kern w:val="0"/>
          <w:szCs w:val="21"/>
        </w:rPr>
        <w:t>管理员</w:t>
      </w:r>
      <w:r w:rsidR="00B908FC">
        <w:rPr>
          <w:rFonts w:ascii="Simsun" w:eastAsia="宋体" w:hAnsi="Simsun" w:cs="宋体"/>
          <w:bCs/>
          <w:kern w:val="0"/>
          <w:szCs w:val="21"/>
        </w:rPr>
        <w:t>可以</w:t>
      </w:r>
      <w:r w:rsidR="004E35C2">
        <w:rPr>
          <w:rFonts w:ascii="Simsun" w:eastAsia="宋体" w:hAnsi="Simsun" w:cs="宋体" w:hint="eastAsia"/>
          <w:bCs/>
          <w:kern w:val="0"/>
          <w:szCs w:val="21"/>
        </w:rPr>
        <w:t>处理</w:t>
      </w:r>
      <w:r w:rsidR="004E35C2">
        <w:rPr>
          <w:rFonts w:ascii="Simsun" w:eastAsia="宋体" w:hAnsi="Simsun" w:cs="宋体"/>
          <w:bCs/>
          <w:kern w:val="0"/>
          <w:szCs w:val="21"/>
        </w:rPr>
        <w:t>任何工单，</w:t>
      </w:r>
      <w:r w:rsidR="004E35C2">
        <w:rPr>
          <w:rFonts w:ascii="Simsun" w:eastAsia="宋体" w:hAnsi="Simsun" w:cs="宋体" w:hint="eastAsia"/>
          <w:bCs/>
          <w:kern w:val="0"/>
          <w:szCs w:val="21"/>
        </w:rPr>
        <w:t>比如</w:t>
      </w:r>
      <w:r w:rsidR="004E35C2">
        <w:rPr>
          <w:rFonts w:ascii="Simsun" w:eastAsia="宋体" w:hAnsi="Simsun" w:cs="宋体"/>
          <w:bCs/>
          <w:kern w:val="0"/>
          <w:szCs w:val="21"/>
        </w:rPr>
        <w:t>确认维修完成，维修失败，延期，备注等</w:t>
      </w:r>
      <w:r w:rsidR="004E35C2">
        <w:rPr>
          <w:rFonts w:ascii="Simsun" w:eastAsia="宋体" w:hAnsi="Simsun" w:cs="宋体" w:hint="eastAsia"/>
          <w:bCs/>
          <w:kern w:val="0"/>
          <w:szCs w:val="21"/>
        </w:rPr>
        <w:t>，可以</w:t>
      </w:r>
      <w:r w:rsidR="004E35C2">
        <w:rPr>
          <w:rFonts w:ascii="Simsun" w:eastAsia="宋体" w:hAnsi="Simsun" w:cs="宋体"/>
          <w:bCs/>
          <w:kern w:val="0"/>
          <w:szCs w:val="21"/>
        </w:rPr>
        <w:t>查询所有本组工单的状态和完成情况</w:t>
      </w:r>
      <w:r w:rsidR="004E35C2">
        <w:rPr>
          <w:rFonts w:ascii="Simsun" w:eastAsia="宋体" w:hAnsi="Simsun" w:cs="宋体" w:hint="eastAsia"/>
          <w:bCs/>
          <w:kern w:val="0"/>
          <w:szCs w:val="21"/>
        </w:rPr>
        <w:t>，审核</w:t>
      </w:r>
      <w:r w:rsidR="009B01F3">
        <w:rPr>
          <w:rFonts w:ascii="Simsun" w:eastAsia="宋体" w:hAnsi="Simsun" w:cs="宋体"/>
          <w:bCs/>
          <w:kern w:val="0"/>
          <w:szCs w:val="21"/>
        </w:rPr>
        <w:t>本组维修员工单完成情况</w:t>
      </w:r>
    </w:p>
    <w:p w:rsidR="009B01F3" w:rsidRDefault="009B01F3" w:rsidP="00B908FC">
      <w:pPr>
        <w:pStyle w:val="a7"/>
        <w:widowControl/>
        <w:shd w:val="clear" w:color="auto" w:fill="FFFFFF"/>
        <w:spacing w:line="369" w:lineRule="atLeast"/>
        <w:ind w:leftChars="201" w:left="850" w:hangingChars="204" w:hanging="428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/>
          <w:bCs/>
          <w:kern w:val="0"/>
          <w:szCs w:val="21"/>
        </w:rPr>
        <w:t xml:space="preserve">6.3  </w:t>
      </w:r>
      <w:r w:rsidR="00BE329E">
        <w:rPr>
          <w:rFonts w:ascii="Simsun" w:eastAsia="宋体" w:hAnsi="Simsun" w:cs="宋体" w:hint="eastAsia"/>
          <w:bCs/>
          <w:kern w:val="0"/>
          <w:szCs w:val="21"/>
        </w:rPr>
        <w:t>工单</w:t>
      </w:r>
      <w:r w:rsidR="00BE329E">
        <w:rPr>
          <w:rFonts w:ascii="Simsun" w:eastAsia="宋体" w:hAnsi="Simsun" w:cs="宋体"/>
          <w:bCs/>
          <w:kern w:val="0"/>
          <w:szCs w:val="21"/>
        </w:rPr>
        <w:t>确认：维修员维修</w:t>
      </w:r>
      <w:r w:rsidR="00BE329E">
        <w:rPr>
          <w:rFonts w:ascii="Simsun" w:eastAsia="宋体" w:hAnsi="Simsun" w:cs="宋体" w:hint="eastAsia"/>
          <w:bCs/>
          <w:kern w:val="0"/>
          <w:szCs w:val="21"/>
        </w:rPr>
        <w:t>完</w:t>
      </w:r>
      <w:r w:rsidR="00BE329E">
        <w:rPr>
          <w:rFonts w:ascii="Simsun" w:eastAsia="宋体" w:hAnsi="Simsun" w:cs="宋体"/>
          <w:bCs/>
          <w:kern w:val="0"/>
          <w:szCs w:val="21"/>
        </w:rPr>
        <w:t>成，或出现问题后，</w:t>
      </w:r>
      <w:r w:rsidR="00BE329E">
        <w:rPr>
          <w:rFonts w:ascii="Simsun" w:eastAsia="宋体" w:hAnsi="Simsun" w:cs="宋体" w:hint="eastAsia"/>
          <w:bCs/>
          <w:kern w:val="0"/>
          <w:szCs w:val="21"/>
        </w:rPr>
        <w:t>可以</w:t>
      </w:r>
      <w:r w:rsidR="00BE329E">
        <w:rPr>
          <w:rFonts w:ascii="Simsun" w:eastAsia="宋体" w:hAnsi="Simsun" w:cs="宋体"/>
          <w:bCs/>
          <w:kern w:val="0"/>
          <w:szCs w:val="21"/>
        </w:rPr>
        <w:t>进行一些</w:t>
      </w:r>
      <w:r w:rsidR="00BE329E">
        <w:rPr>
          <w:rFonts w:ascii="Simsun" w:eastAsia="宋体" w:hAnsi="Simsun" w:cs="宋体" w:hint="eastAsia"/>
          <w:bCs/>
          <w:kern w:val="0"/>
          <w:szCs w:val="21"/>
        </w:rPr>
        <w:t>操作：</w:t>
      </w:r>
    </w:p>
    <w:p w:rsidR="00BE329E" w:rsidRDefault="00BE329E" w:rsidP="00B908FC">
      <w:pPr>
        <w:pStyle w:val="a7"/>
        <w:widowControl/>
        <w:shd w:val="clear" w:color="auto" w:fill="FFFFFF"/>
        <w:spacing w:line="369" w:lineRule="atLeast"/>
        <w:ind w:leftChars="201" w:left="850" w:hangingChars="204" w:hanging="428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/>
          <w:bCs/>
          <w:kern w:val="0"/>
          <w:szCs w:val="21"/>
        </w:rPr>
        <w:t xml:space="preserve">     6.3.1 </w:t>
      </w:r>
      <w:r>
        <w:rPr>
          <w:rFonts w:ascii="Simsun" w:eastAsia="宋体" w:hAnsi="Simsun" w:cs="宋体" w:hint="eastAsia"/>
          <w:bCs/>
          <w:kern w:val="0"/>
          <w:szCs w:val="21"/>
        </w:rPr>
        <w:t>确认</w:t>
      </w:r>
      <w:r>
        <w:rPr>
          <w:rFonts w:ascii="Simsun" w:eastAsia="宋体" w:hAnsi="Simsun" w:cs="宋体"/>
          <w:bCs/>
          <w:kern w:val="0"/>
          <w:szCs w:val="21"/>
        </w:rPr>
        <w:t>完成：维修完毕</w:t>
      </w:r>
      <w:r>
        <w:rPr>
          <w:rFonts w:ascii="Simsun" w:eastAsia="宋体" w:hAnsi="Simsun" w:cs="宋体" w:hint="eastAsia"/>
          <w:bCs/>
          <w:kern w:val="0"/>
          <w:szCs w:val="21"/>
        </w:rPr>
        <w:t>后</w:t>
      </w:r>
      <w:r>
        <w:rPr>
          <w:rFonts w:ascii="Simsun" w:eastAsia="宋体" w:hAnsi="Simsun" w:cs="宋体"/>
          <w:bCs/>
          <w:kern w:val="0"/>
          <w:szCs w:val="21"/>
        </w:rPr>
        <w:t>，确认维修完成，填写</w:t>
      </w:r>
      <w:r>
        <w:rPr>
          <w:rFonts w:ascii="Simsun" w:eastAsia="宋体" w:hAnsi="Simsun" w:cs="宋体" w:hint="eastAsia"/>
          <w:bCs/>
          <w:kern w:val="0"/>
          <w:szCs w:val="21"/>
        </w:rPr>
        <w:t>完成</w:t>
      </w:r>
      <w:r>
        <w:rPr>
          <w:rFonts w:ascii="Simsun" w:eastAsia="宋体" w:hAnsi="Simsun" w:cs="宋体"/>
          <w:bCs/>
          <w:kern w:val="0"/>
          <w:szCs w:val="21"/>
        </w:rPr>
        <w:t>时所需要的信息，如：</w:t>
      </w:r>
    </w:p>
    <w:p w:rsidR="00BE329E" w:rsidRDefault="00BE329E" w:rsidP="009F4A77">
      <w:pPr>
        <w:pStyle w:val="a7"/>
        <w:widowControl/>
        <w:shd w:val="clear" w:color="auto" w:fill="FFFFFF"/>
        <w:spacing w:line="369" w:lineRule="atLeast"/>
        <w:ind w:leftChars="742" w:left="1560" w:firstLineChars="0" w:hanging="2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t>维修</w:t>
      </w:r>
      <w:r>
        <w:rPr>
          <w:rFonts w:ascii="Simsun" w:eastAsia="宋体" w:hAnsi="Simsun" w:cs="宋体"/>
          <w:bCs/>
          <w:kern w:val="0"/>
          <w:szCs w:val="21"/>
        </w:rPr>
        <w:t>现场客户确认人</w:t>
      </w:r>
      <w:r>
        <w:rPr>
          <w:rFonts w:ascii="Simsun" w:eastAsia="宋体" w:hAnsi="Simsun" w:cs="宋体" w:hint="eastAsia"/>
          <w:bCs/>
          <w:kern w:val="0"/>
          <w:szCs w:val="21"/>
        </w:rPr>
        <w:t>、</w:t>
      </w:r>
      <w:r>
        <w:rPr>
          <w:rFonts w:ascii="Simsun" w:eastAsia="宋体" w:hAnsi="Simsun" w:cs="宋体"/>
          <w:bCs/>
          <w:kern w:val="0"/>
          <w:szCs w:val="21"/>
        </w:rPr>
        <w:t>联系方式、故障原因、解决方法、处理</w:t>
      </w:r>
      <w:r>
        <w:rPr>
          <w:rFonts w:ascii="Simsun" w:eastAsia="宋体" w:hAnsi="Simsun" w:cs="宋体" w:hint="eastAsia"/>
          <w:bCs/>
          <w:kern w:val="0"/>
          <w:szCs w:val="21"/>
        </w:rPr>
        <w:t>完成时间</w:t>
      </w:r>
      <w:r w:rsidR="009F4A77">
        <w:rPr>
          <w:rFonts w:ascii="Simsun" w:eastAsia="宋体" w:hAnsi="Simsun" w:cs="宋体" w:hint="eastAsia"/>
          <w:bCs/>
          <w:kern w:val="0"/>
          <w:szCs w:val="21"/>
        </w:rPr>
        <w:t>、</w:t>
      </w:r>
      <w:r w:rsidR="009F4A77">
        <w:rPr>
          <w:rFonts w:ascii="Simsun" w:eastAsia="宋体" w:hAnsi="Simsun" w:cs="宋体"/>
          <w:bCs/>
          <w:kern w:val="0"/>
          <w:szCs w:val="21"/>
        </w:rPr>
        <w:t>同时录入</w:t>
      </w:r>
      <w:r w:rsidR="009F4A77">
        <w:rPr>
          <w:rFonts w:ascii="Simsun" w:eastAsia="宋体" w:hAnsi="Simsun" w:cs="宋体" w:hint="eastAsia"/>
          <w:bCs/>
          <w:kern w:val="0"/>
          <w:szCs w:val="21"/>
        </w:rPr>
        <w:t>保存</w:t>
      </w:r>
      <w:r w:rsidR="009F4A77">
        <w:rPr>
          <w:rFonts w:ascii="Simsun" w:eastAsia="宋体" w:hAnsi="Simsun" w:cs="宋体"/>
          <w:bCs/>
          <w:kern w:val="0"/>
          <w:szCs w:val="21"/>
        </w:rPr>
        <w:t>原始的有客户</w:t>
      </w:r>
      <w:r w:rsidR="009F4A77">
        <w:rPr>
          <w:rFonts w:ascii="Simsun" w:eastAsia="宋体" w:hAnsi="Simsun" w:cs="宋体" w:hint="eastAsia"/>
          <w:bCs/>
          <w:kern w:val="0"/>
          <w:szCs w:val="21"/>
        </w:rPr>
        <w:t>签字</w:t>
      </w:r>
      <w:r w:rsidR="009F4A77">
        <w:rPr>
          <w:rFonts w:ascii="Simsun" w:eastAsia="宋体" w:hAnsi="Simsun" w:cs="宋体"/>
          <w:bCs/>
          <w:kern w:val="0"/>
          <w:szCs w:val="21"/>
        </w:rPr>
        <w:t>的原始文档</w:t>
      </w:r>
    </w:p>
    <w:p w:rsidR="00BE329E" w:rsidRDefault="00BE329E" w:rsidP="00BE329E">
      <w:pPr>
        <w:widowControl/>
        <w:shd w:val="clear" w:color="auto" w:fill="FFFFFF"/>
        <w:spacing w:line="369" w:lineRule="atLeast"/>
        <w:ind w:leftChars="199" w:left="1558" w:hangingChars="543" w:hanging="114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t xml:space="preserve">     </w:t>
      </w:r>
      <w:r>
        <w:rPr>
          <w:rFonts w:ascii="Simsun" w:eastAsia="宋体" w:hAnsi="Simsun" w:cs="宋体"/>
          <w:bCs/>
          <w:kern w:val="0"/>
          <w:szCs w:val="21"/>
        </w:rPr>
        <w:t xml:space="preserve">6.3.2  </w:t>
      </w:r>
      <w:r>
        <w:rPr>
          <w:rFonts w:ascii="Simsun" w:eastAsia="宋体" w:hAnsi="Simsun" w:cs="宋体" w:hint="eastAsia"/>
          <w:bCs/>
          <w:kern w:val="0"/>
          <w:szCs w:val="21"/>
        </w:rPr>
        <w:t>维修</w:t>
      </w:r>
      <w:r>
        <w:rPr>
          <w:rFonts w:ascii="Simsun" w:eastAsia="宋体" w:hAnsi="Simsun" w:cs="宋体"/>
          <w:bCs/>
          <w:kern w:val="0"/>
          <w:szCs w:val="21"/>
        </w:rPr>
        <w:t>延期：维修过程中，如遇客户无法联系、客户不配合、</w:t>
      </w:r>
      <w:r w:rsidR="009F4A77">
        <w:rPr>
          <w:rFonts w:ascii="Simsun" w:eastAsia="宋体" w:hAnsi="Simsun" w:cs="宋体" w:hint="eastAsia"/>
          <w:bCs/>
          <w:kern w:val="0"/>
          <w:szCs w:val="21"/>
        </w:rPr>
        <w:t>物业</w:t>
      </w:r>
      <w:r w:rsidR="009F4A77">
        <w:rPr>
          <w:rFonts w:ascii="Simsun" w:eastAsia="宋体" w:hAnsi="Simsun" w:cs="宋体"/>
          <w:bCs/>
          <w:kern w:val="0"/>
          <w:szCs w:val="21"/>
        </w:rPr>
        <w:t>不配合、</w:t>
      </w:r>
      <w:r>
        <w:rPr>
          <w:rFonts w:ascii="Simsun" w:eastAsia="宋体" w:hAnsi="Simsun" w:cs="宋体"/>
          <w:bCs/>
          <w:kern w:val="0"/>
          <w:szCs w:val="21"/>
        </w:rPr>
        <w:t>需其他单位配合、</w:t>
      </w:r>
      <w:r w:rsidR="009F4A77">
        <w:rPr>
          <w:rFonts w:ascii="Simsun" w:eastAsia="宋体" w:hAnsi="Simsun" w:cs="宋体" w:hint="eastAsia"/>
          <w:bCs/>
          <w:kern w:val="0"/>
          <w:szCs w:val="21"/>
        </w:rPr>
        <w:t>无配件</w:t>
      </w:r>
      <w:r w:rsidR="009F4A77">
        <w:rPr>
          <w:rFonts w:ascii="Simsun" w:eastAsia="宋体" w:hAnsi="Simsun" w:cs="宋体"/>
          <w:bCs/>
          <w:kern w:val="0"/>
          <w:szCs w:val="21"/>
        </w:rPr>
        <w:t>、无法修复等原因，不能及时完成维修时，需要进行维修延期操作</w:t>
      </w:r>
    </w:p>
    <w:p w:rsidR="009F4A77" w:rsidRDefault="009F4A77" w:rsidP="00BE329E">
      <w:pPr>
        <w:widowControl/>
        <w:shd w:val="clear" w:color="auto" w:fill="FFFFFF"/>
        <w:spacing w:line="369" w:lineRule="atLeast"/>
        <w:ind w:leftChars="199" w:left="1558" w:hangingChars="543" w:hanging="114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/>
          <w:bCs/>
          <w:kern w:val="0"/>
          <w:szCs w:val="21"/>
        </w:rPr>
        <w:t xml:space="preserve">     6.3.</w:t>
      </w:r>
      <w:r>
        <w:rPr>
          <w:rFonts w:ascii="Simsun" w:eastAsia="宋体" w:hAnsi="Simsun" w:cs="宋体" w:hint="eastAsia"/>
          <w:bCs/>
          <w:kern w:val="0"/>
          <w:szCs w:val="21"/>
        </w:rPr>
        <w:t>3</w:t>
      </w:r>
      <w:r>
        <w:rPr>
          <w:rFonts w:ascii="Simsun" w:eastAsia="宋体" w:hAnsi="Simsun" w:cs="宋体"/>
          <w:bCs/>
          <w:kern w:val="0"/>
          <w:szCs w:val="21"/>
        </w:rPr>
        <w:t xml:space="preserve">  </w:t>
      </w:r>
      <w:r>
        <w:rPr>
          <w:rFonts w:ascii="Simsun" w:eastAsia="宋体" w:hAnsi="Simsun" w:cs="宋体" w:hint="eastAsia"/>
          <w:bCs/>
          <w:kern w:val="0"/>
          <w:szCs w:val="21"/>
        </w:rPr>
        <w:t>维修</w:t>
      </w:r>
      <w:r>
        <w:rPr>
          <w:rFonts w:ascii="Simsun" w:eastAsia="宋体" w:hAnsi="Simsun" w:cs="宋体"/>
          <w:bCs/>
          <w:kern w:val="0"/>
          <w:szCs w:val="21"/>
        </w:rPr>
        <w:t>日志</w:t>
      </w:r>
      <w:r>
        <w:rPr>
          <w:rFonts w:ascii="Simsun" w:eastAsia="宋体" w:hAnsi="Simsun" w:cs="宋体" w:hint="eastAsia"/>
          <w:bCs/>
          <w:kern w:val="0"/>
          <w:szCs w:val="21"/>
        </w:rPr>
        <w:t>：</w:t>
      </w:r>
      <w:r>
        <w:rPr>
          <w:rFonts w:ascii="Simsun" w:eastAsia="宋体" w:hAnsi="Simsun" w:cs="宋体"/>
          <w:bCs/>
          <w:kern w:val="0"/>
          <w:szCs w:val="21"/>
        </w:rPr>
        <w:t>在维修过程中，每次</w:t>
      </w:r>
      <w:r w:rsidR="00C0603A">
        <w:rPr>
          <w:rFonts w:ascii="Simsun" w:eastAsia="宋体" w:hAnsi="Simsun" w:cs="宋体" w:hint="eastAsia"/>
          <w:bCs/>
          <w:kern w:val="0"/>
          <w:szCs w:val="21"/>
        </w:rPr>
        <w:t>进行</w:t>
      </w:r>
      <w:r w:rsidR="00C0603A">
        <w:rPr>
          <w:rFonts w:ascii="Simsun" w:eastAsia="宋体" w:hAnsi="Simsun" w:cs="宋体"/>
          <w:bCs/>
          <w:kern w:val="0"/>
          <w:szCs w:val="21"/>
        </w:rPr>
        <w:t>维修工作时，均需建立维修日志，如实记录维修工作情况</w:t>
      </w:r>
    </w:p>
    <w:p w:rsidR="00017143" w:rsidRPr="009F4A77" w:rsidRDefault="00017143" w:rsidP="00BE329E">
      <w:pPr>
        <w:widowControl/>
        <w:shd w:val="clear" w:color="auto" w:fill="FFFFFF"/>
        <w:spacing w:line="369" w:lineRule="atLeast"/>
        <w:ind w:leftChars="199" w:left="1558" w:hangingChars="543" w:hanging="1140"/>
        <w:jc w:val="left"/>
        <w:rPr>
          <w:rFonts w:ascii="Simsun" w:eastAsia="宋体" w:hAnsi="Simsun" w:cs="宋体" w:hint="eastAsia"/>
          <w:bCs/>
          <w:kern w:val="0"/>
          <w:szCs w:val="21"/>
        </w:rPr>
      </w:pPr>
    </w:p>
    <w:p w:rsidR="00FA645B" w:rsidRPr="000A7D21" w:rsidRDefault="00FA645B" w:rsidP="00CC6F72">
      <w:pPr>
        <w:pStyle w:val="a7"/>
        <w:widowControl/>
        <w:numPr>
          <w:ilvl w:val="0"/>
          <w:numId w:val="5"/>
        </w:numPr>
        <w:shd w:val="clear" w:color="auto" w:fill="FFFFFF"/>
        <w:spacing w:line="369" w:lineRule="atLeast"/>
        <w:ind w:firstLineChars="0"/>
        <w:jc w:val="left"/>
        <w:rPr>
          <w:rFonts w:ascii="Simsun" w:eastAsia="宋体" w:hAnsi="Simsun" w:cs="宋体" w:hint="eastAsia"/>
          <w:b/>
          <w:bCs/>
          <w:kern w:val="0"/>
          <w:szCs w:val="21"/>
        </w:rPr>
      </w:pPr>
      <w:r>
        <w:rPr>
          <w:rFonts w:ascii="Simsun" w:eastAsia="宋体" w:hAnsi="Simsun" w:cs="宋体" w:hint="eastAsia"/>
          <w:b/>
          <w:bCs/>
          <w:kern w:val="0"/>
          <w:szCs w:val="21"/>
        </w:rPr>
        <w:t>报表管理</w:t>
      </w:r>
      <w:r>
        <w:rPr>
          <w:rFonts w:ascii="Simsun" w:eastAsia="宋体" w:hAnsi="Simsun" w:cs="宋体"/>
          <w:b/>
          <w:bCs/>
          <w:kern w:val="0"/>
          <w:szCs w:val="21"/>
        </w:rPr>
        <w:t>：</w:t>
      </w:r>
    </w:p>
    <w:p w:rsidR="0095477F" w:rsidRPr="000A7D21" w:rsidRDefault="00DB6B3B" w:rsidP="00F81409">
      <w:pPr>
        <w:pStyle w:val="a7"/>
        <w:widowControl/>
        <w:shd w:val="clear" w:color="auto" w:fill="FFFFFF"/>
        <w:spacing w:line="369" w:lineRule="atLeast"/>
        <w:ind w:left="360" w:firstLineChars="0" w:firstLine="0"/>
        <w:jc w:val="left"/>
        <w:rPr>
          <w:rFonts w:ascii="Simsun" w:eastAsia="宋体" w:hAnsi="Simsun" w:cs="宋体" w:hint="eastAsia"/>
          <w:kern w:val="0"/>
          <w:szCs w:val="21"/>
        </w:rPr>
      </w:pPr>
      <w:r>
        <w:rPr>
          <w:rFonts w:ascii="Simsun" w:eastAsia="宋体" w:hAnsi="Simsun" w:cs="宋体"/>
          <w:kern w:val="0"/>
          <w:szCs w:val="21"/>
        </w:rPr>
        <w:t>7.</w:t>
      </w:r>
      <w:r w:rsidR="0095477F" w:rsidRPr="000A7D21">
        <w:rPr>
          <w:rFonts w:ascii="Simsun" w:eastAsia="宋体" w:hAnsi="Simsun" w:cs="宋体"/>
          <w:kern w:val="0"/>
          <w:szCs w:val="21"/>
        </w:rPr>
        <w:t xml:space="preserve">1 </w:t>
      </w:r>
      <w:r w:rsidR="00193DF7" w:rsidRPr="008916B4">
        <w:rPr>
          <w:rFonts w:ascii="Simsun" w:eastAsia="宋体" w:hAnsi="Simsun" w:cs="宋体" w:hint="eastAsia"/>
          <w:color w:val="FF0000"/>
          <w:kern w:val="0"/>
          <w:szCs w:val="21"/>
        </w:rPr>
        <w:t>常用报表</w:t>
      </w:r>
      <w:r w:rsidR="00193DF7" w:rsidRPr="008916B4">
        <w:rPr>
          <w:rFonts w:ascii="Simsun" w:eastAsia="宋体" w:hAnsi="Simsun" w:cs="宋体"/>
          <w:color w:val="FF0000"/>
          <w:kern w:val="0"/>
          <w:szCs w:val="21"/>
        </w:rPr>
        <w:t>模板</w:t>
      </w:r>
      <w:r w:rsidR="00193DF7" w:rsidRPr="008916B4">
        <w:rPr>
          <w:rFonts w:ascii="Simsun" w:eastAsia="宋体" w:hAnsi="Simsun" w:cs="宋体" w:hint="eastAsia"/>
          <w:color w:val="FF0000"/>
          <w:kern w:val="0"/>
          <w:szCs w:val="21"/>
        </w:rPr>
        <w:t>预置（根据</w:t>
      </w:r>
      <w:r w:rsidR="0095477F" w:rsidRPr="008916B4">
        <w:rPr>
          <w:rFonts w:ascii="Simsun" w:eastAsia="宋体" w:hAnsi="Simsun" w:cs="宋体"/>
          <w:color w:val="FF0000"/>
          <w:kern w:val="0"/>
          <w:szCs w:val="21"/>
        </w:rPr>
        <w:t>甲方要求汇总，再进行商定）</w:t>
      </w:r>
    </w:p>
    <w:p w:rsidR="00D12DA7" w:rsidRPr="000A7D21" w:rsidRDefault="00DB6B3B" w:rsidP="00F81409">
      <w:pPr>
        <w:pStyle w:val="a7"/>
        <w:widowControl/>
        <w:shd w:val="clear" w:color="auto" w:fill="FFFFFF"/>
        <w:spacing w:line="369" w:lineRule="atLeast"/>
        <w:ind w:left="360" w:firstLineChars="0" w:firstLine="0"/>
        <w:jc w:val="left"/>
        <w:rPr>
          <w:rFonts w:ascii="Simsun" w:eastAsia="宋体" w:hAnsi="Simsun" w:cs="宋体" w:hint="eastAsia"/>
          <w:kern w:val="0"/>
          <w:szCs w:val="21"/>
        </w:rPr>
      </w:pPr>
      <w:r>
        <w:rPr>
          <w:rFonts w:ascii="Simsun" w:eastAsia="宋体" w:hAnsi="Simsun" w:cs="宋体"/>
          <w:kern w:val="0"/>
          <w:szCs w:val="21"/>
        </w:rPr>
        <w:t>7.</w:t>
      </w:r>
      <w:r w:rsidR="0095477F" w:rsidRPr="000A7D21">
        <w:rPr>
          <w:rFonts w:ascii="Simsun" w:eastAsia="宋体" w:hAnsi="Simsun" w:cs="宋体"/>
          <w:kern w:val="0"/>
          <w:szCs w:val="21"/>
        </w:rPr>
        <w:t xml:space="preserve">2 </w:t>
      </w:r>
      <w:r w:rsidR="00193DF7" w:rsidRPr="000A7D21">
        <w:rPr>
          <w:rFonts w:ascii="Simsun" w:eastAsia="宋体" w:hAnsi="Simsun" w:cs="宋体"/>
          <w:kern w:val="0"/>
          <w:szCs w:val="21"/>
        </w:rPr>
        <w:t>自定义报表生成</w:t>
      </w:r>
    </w:p>
    <w:p w:rsidR="001F4FFB" w:rsidRPr="000A7D21" w:rsidRDefault="001F4FFB" w:rsidP="00F81409">
      <w:pPr>
        <w:pStyle w:val="a7"/>
        <w:widowControl/>
        <w:shd w:val="clear" w:color="auto" w:fill="FFFFFF"/>
        <w:spacing w:line="369" w:lineRule="atLeast"/>
        <w:ind w:left="360" w:firstLineChars="0" w:firstLine="0"/>
        <w:jc w:val="left"/>
        <w:rPr>
          <w:rFonts w:ascii="Simsun" w:eastAsia="宋体" w:hAnsi="Simsun" w:cs="宋体" w:hint="eastAsia"/>
          <w:kern w:val="0"/>
          <w:szCs w:val="21"/>
        </w:rPr>
      </w:pPr>
    </w:p>
    <w:p w:rsidR="009275B1" w:rsidRPr="000A7D21" w:rsidRDefault="009275B1" w:rsidP="00CC6F72">
      <w:pPr>
        <w:pStyle w:val="a7"/>
        <w:widowControl/>
        <w:numPr>
          <w:ilvl w:val="0"/>
          <w:numId w:val="5"/>
        </w:numPr>
        <w:shd w:val="clear" w:color="auto" w:fill="FFFFFF"/>
        <w:spacing w:line="369" w:lineRule="atLeast"/>
        <w:ind w:firstLineChars="0"/>
        <w:jc w:val="left"/>
        <w:rPr>
          <w:rFonts w:ascii="Simsun" w:eastAsia="宋体" w:hAnsi="Simsun" w:cs="宋体" w:hint="eastAsia"/>
          <w:b/>
          <w:bCs/>
          <w:kern w:val="0"/>
          <w:szCs w:val="21"/>
        </w:rPr>
      </w:pPr>
      <w:r w:rsidRPr="000A7D21">
        <w:rPr>
          <w:rFonts w:ascii="Simsun" w:eastAsia="宋体" w:hAnsi="Simsun" w:cs="宋体" w:hint="eastAsia"/>
          <w:b/>
          <w:bCs/>
          <w:kern w:val="0"/>
          <w:szCs w:val="21"/>
        </w:rPr>
        <w:lastRenderedPageBreak/>
        <w:t>财务</w:t>
      </w:r>
      <w:r w:rsidRPr="000A7D21">
        <w:rPr>
          <w:rFonts w:ascii="Simsun" w:eastAsia="宋体" w:hAnsi="Simsun" w:cs="宋体"/>
          <w:b/>
          <w:bCs/>
          <w:kern w:val="0"/>
          <w:szCs w:val="21"/>
        </w:rPr>
        <w:t>管理</w:t>
      </w:r>
    </w:p>
    <w:p w:rsidR="00D90D53" w:rsidRPr="00D90D53" w:rsidRDefault="005E7324" w:rsidP="00D90D53">
      <w:pPr>
        <w:pStyle w:val="a7"/>
        <w:widowControl/>
        <w:shd w:val="clear" w:color="auto" w:fill="FFFFFF"/>
        <w:spacing w:line="369" w:lineRule="atLeast"/>
        <w:ind w:leftChars="202" w:left="850" w:hangingChars="203" w:hanging="426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/>
          <w:bCs/>
          <w:kern w:val="0"/>
          <w:szCs w:val="21"/>
        </w:rPr>
        <w:t>8</w:t>
      </w:r>
      <w:r w:rsidR="0095477F" w:rsidRPr="000A7D21">
        <w:rPr>
          <w:rFonts w:ascii="Simsun" w:eastAsia="宋体" w:hAnsi="Simsun" w:cs="宋体"/>
          <w:bCs/>
          <w:kern w:val="0"/>
          <w:szCs w:val="21"/>
        </w:rPr>
        <w:t xml:space="preserve">.1 </w:t>
      </w:r>
      <w:r w:rsidR="00763E2C" w:rsidRPr="00BF3D49">
        <w:rPr>
          <w:rFonts w:ascii="Simsun" w:eastAsia="宋体" w:hAnsi="Simsun" w:cs="宋体" w:hint="eastAsia"/>
          <w:bCs/>
          <w:kern w:val="0"/>
          <w:szCs w:val="21"/>
        </w:rPr>
        <w:t>凭证</w:t>
      </w:r>
      <w:r w:rsidR="0007472B" w:rsidRPr="00BF3D49">
        <w:rPr>
          <w:rFonts w:ascii="Simsun" w:eastAsia="宋体" w:hAnsi="Simsun" w:cs="宋体"/>
          <w:bCs/>
          <w:kern w:val="0"/>
          <w:szCs w:val="21"/>
        </w:rPr>
        <w:t>查询与管理</w:t>
      </w:r>
      <w:r w:rsidR="0007472B" w:rsidRPr="00BF3D49">
        <w:rPr>
          <w:rFonts w:ascii="Simsun" w:eastAsia="宋体" w:hAnsi="Simsun" w:cs="宋体" w:hint="eastAsia"/>
          <w:bCs/>
          <w:kern w:val="0"/>
          <w:szCs w:val="21"/>
        </w:rPr>
        <w:t>：查询</w:t>
      </w:r>
      <w:r w:rsidR="00763E2C" w:rsidRPr="00BF3D49">
        <w:rPr>
          <w:rFonts w:ascii="Simsun" w:eastAsia="宋体" w:hAnsi="Simsun" w:cs="宋体" w:hint="eastAsia"/>
          <w:bCs/>
          <w:kern w:val="0"/>
          <w:szCs w:val="21"/>
        </w:rPr>
        <w:t>凭证</w:t>
      </w:r>
      <w:r w:rsidR="002A777B">
        <w:rPr>
          <w:rFonts w:ascii="Simsun" w:eastAsia="宋体" w:hAnsi="Simsun" w:cs="宋体" w:hint="eastAsia"/>
          <w:bCs/>
          <w:kern w:val="0"/>
          <w:szCs w:val="21"/>
        </w:rPr>
        <w:t>（</w:t>
      </w:r>
      <w:r w:rsidR="00F92257">
        <w:rPr>
          <w:rFonts w:ascii="Simsun" w:eastAsia="宋体" w:hAnsi="Simsun" w:cs="宋体" w:hint="eastAsia"/>
          <w:bCs/>
          <w:kern w:val="0"/>
          <w:szCs w:val="21"/>
        </w:rPr>
        <w:t>凭证查询时可区分已确认与未确认到款</w:t>
      </w:r>
      <w:r w:rsidR="002A777B" w:rsidRPr="00BF3D49">
        <w:rPr>
          <w:rFonts w:ascii="Simsun" w:eastAsia="宋体" w:hAnsi="Simsun" w:cs="宋体" w:hint="eastAsia"/>
          <w:bCs/>
          <w:kern w:val="0"/>
          <w:szCs w:val="21"/>
        </w:rPr>
        <w:t>的记录</w:t>
      </w:r>
      <w:r w:rsidR="002A777B">
        <w:rPr>
          <w:rFonts w:ascii="Simsun" w:eastAsia="宋体" w:hAnsi="Simsun" w:cs="宋体" w:hint="eastAsia"/>
          <w:bCs/>
          <w:kern w:val="0"/>
          <w:szCs w:val="21"/>
        </w:rPr>
        <w:t>，</w:t>
      </w:r>
      <w:r w:rsidR="002A777B">
        <w:rPr>
          <w:rFonts w:ascii="Simsun" w:eastAsia="宋体" w:hAnsi="Simsun" w:cs="宋体"/>
          <w:bCs/>
          <w:kern w:val="0"/>
          <w:szCs w:val="21"/>
        </w:rPr>
        <w:t>默认显示已经</w:t>
      </w:r>
      <w:r w:rsidR="00F92257">
        <w:rPr>
          <w:rFonts w:ascii="Simsun" w:eastAsia="宋体" w:hAnsi="Simsun" w:cs="宋体" w:hint="eastAsia"/>
          <w:bCs/>
          <w:kern w:val="0"/>
          <w:szCs w:val="21"/>
        </w:rPr>
        <w:t>确认到款</w:t>
      </w:r>
      <w:r w:rsidR="002A777B">
        <w:rPr>
          <w:rFonts w:ascii="Simsun" w:eastAsia="宋体" w:hAnsi="Simsun" w:cs="宋体"/>
          <w:bCs/>
          <w:kern w:val="0"/>
          <w:szCs w:val="21"/>
        </w:rPr>
        <w:t>的凭证）</w:t>
      </w:r>
      <w:r w:rsidR="00763E2C" w:rsidRPr="00BF3D49">
        <w:rPr>
          <w:rFonts w:ascii="Simsun" w:eastAsia="宋体" w:hAnsi="Simsun" w:cs="宋体"/>
          <w:bCs/>
          <w:kern w:val="0"/>
          <w:szCs w:val="21"/>
        </w:rPr>
        <w:t>、</w:t>
      </w:r>
      <w:r w:rsidR="00F2294C">
        <w:rPr>
          <w:rFonts w:ascii="Simsun" w:eastAsia="宋体" w:hAnsi="Simsun" w:cs="宋体" w:hint="eastAsia"/>
          <w:bCs/>
          <w:kern w:val="0"/>
          <w:szCs w:val="21"/>
        </w:rPr>
        <w:t>日（</w:t>
      </w:r>
      <w:r w:rsidR="009724D0">
        <w:rPr>
          <w:rFonts w:ascii="Simsun" w:eastAsia="宋体" w:hAnsi="Simsun" w:cs="宋体" w:hint="eastAsia"/>
          <w:bCs/>
          <w:kern w:val="0"/>
          <w:szCs w:val="21"/>
        </w:rPr>
        <w:t>或</w:t>
      </w:r>
      <w:r w:rsidR="009724D0">
        <w:rPr>
          <w:rFonts w:ascii="Simsun" w:eastAsia="宋体" w:hAnsi="Simsun" w:cs="宋体"/>
          <w:bCs/>
          <w:kern w:val="0"/>
          <w:szCs w:val="21"/>
        </w:rPr>
        <w:t>指定</w:t>
      </w:r>
      <w:r w:rsidR="009724D0">
        <w:rPr>
          <w:rFonts w:ascii="Simsun" w:eastAsia="宋体" w:hAnsi="Simsun" w:cs="宋体" w:hint="eastAsia"/>
          <w:bCs/>
          <w:kern w:val="0"/>
          <w:szCs w:val="21"/>
        </w:rPr>
        <w:t>条件</w:t>
      </w:r>
      <w:r w:rsidR="009724D0">
        <w:rPr>
          <w:rFonts w:ascii="Simsun" w:eastAsia="宋体" w:hAnsi="Simsun" w:cs="宋体"/>
          <w:bCs/>
          <w:kern w:val="0"/>
          <w:szCs w:val="21"/>
        </w:rPr>
        <w:t>查询</w:t>
      </w:r>
      <w:r w:rsidR="00F2294C">
        <w:rPr>
          <w:rFonts w:ascii="Simsun" w:eastAsia="宋体" w:hAnsi="Simsun" w:cs="宋体"/>
          <w:bCs/>
          <w:kern w:val="0"/>
          <w:szCs w:val="21"/>
        </w:rPr>
        <w:t>）</w:t>
      </w:r>
      <w:r w:rsidR="0007472B" w:rsidRPr="00BF3D49">
        <w:rPr>
          <w:rFonts w:ascii="Simsun" w:eastAsia="宋体" w:hAnsi="Simsun" w:cs="宋体" w:hint="eastAsia"/>
          <w:bCs/>
          <w:kern w:val="0"/>
          <w:szCs w:val="21"/>
        </w:rPr>
        <w:t>凭证</w:t>
      </w:r>
      <w:r w:rsidR="0007472B" w:rsidRPr="00BF3D49">
        <w:rPr>
          <w:rFonts w:ascii="Simsun" w:eastAsia="宋体" w:hAnsi="Simsun" w:cs="宋体"/>
          <w:bCs/>
          <w:kern w:val="0"/>
          <w:szCs w:val="21"/>
        </w:rPr>
        <w:t>明细</w:t>
      </w:r>
      <w:r w:rsidR="009724D0">
        <w:rPr>
          <w:rFonts w:ascii="Simsun" w:eastAsia="宋体" w:hAnsi="Simsun" w:cs="宋体" w:hint="eastAsia"/>
          <w:bCs/>
          <w:kern w:val="0"/>
          <w:szCs w:val="21"/>
        </w:rPr>
        <w:t>（显示</w:t>
      </w:r>
      <w:r w:rsidR="009724D0">
        <w:rPr>
          <w:rFonts w:ascii="Simsun" w:eastAsia="宋体" w:hAnsi="Simsun" w:cs="宋体"/>
          <w:bCs/>
          <w:kern w:val="0"/>
          <w:szCs w:val="21"/>
        </w:rPr>
        <w:t>明显</w:t>
      </w:r>
      <w:r w:rsidR="009724D0">
        <w:rPr>
          <w:rFonts w:ascii="Simsun" w:eastAsia="宋体" w:hAnsi="Simsun" w:cs="宋体" w:hint="eastAsia"/>
          <w:bCs/>
          <w:kern w:val="0"/>
          <w:szCs w:val="21"/>
        </w:rPr>
        <w:t>时</w:t>
      </w:r>
      <w:r w:rsidR="009724D0">
        <w:rPr>
          <w:rFonts w:ascii="Simsun" w:eastAsia="宋体" w:hAnsi="Simsun" w:cs="宋体"/>
          <w:bCs/>
          <w:kern w:val="0"/>
          <w:szCs w:val="21"/>
        </w:rPr>
        <w:t>，底部要有汇总</w:t>
      </w:r>
      <w:r w:rsidR="009724D0">
        <w:rPr>
          <w:rFonts w:ascii="Simsun" w:eastAsia="宋体" w:hAnsi="Simsun" w:cs="宋体" w:hint="eastAsia"/>
          <w:bCs/>
          <w:kern w:val="0"/>
          <w:szCs w:val="21"/>
        </w:rPr>
        <w:t>笔</w:t>
      </w:r>
      <w:r w:rsidR="009724D0">
        <w:rPr>
          <w:rFonts w:ascii="Simsun" w:eastAsia="宋体" w:hAnsi="Simsun" w:cs="宋体"/>
          <w:bCs/>
          <w:kern w:val="0"/>
          <w:szCs w:val="21"/>
        </w:rPr>
        <w:t>数</w:t>
      </w:r>
      <w:r w:rsidR="009724D0">
        <w:rPr>
          <w:rFonts w:ascii="Simsun" w:eastAsia="宋体" w:hAnsi="Simsun" w:cs="宋体" w:hint="eastAsia"/>
          <w:bCs/>
          <w:kern w:val="0"/>
          <w:szCs w:val="21"/>
        </w:rPr>
        <w:t>与</w:t>
      </w:r>
      <w:r w:rsidR="009724D0">
        <w:rPr>
          <w:rFonts w:ascii="Simsun" w:eastAsia="宋体" w:hAnsi="Simsun" w:cs="宋体"/>
          <w:bCs/>
          <w:kern w:val="0"/>
          <w:szCs w:val="21"/>
        </w:rPr>
        <w:t>金额）</w:t>
      </w:r>
      <w:r w:rsidR="0007472B" w:rsidRPr="00BF3D49">
        <w:rPr>
          <w:rFonts w:ascii="Simsun" w:eastAsia="宋体" w:hAnsi="Simsun" w:cs="宋体"/>
          <w:bCs/>
          <w:kern w:val="0"/>
          <w:szCs w:val="21"/>
        </w:rPr>
        <w:t>、凭证</w:t>
      </w:r>
      <w:r w:rsidR="00763E2C" w:rsidRPr="00BF3D49">
        <w:rPr>
          <w:rFonts w:ascii="Simsun" w:eastAsia="宋体" w:hAnsi="Simsun" w:cs="宋体"/>
          <w:bCs/>
          <w:kern w:val="0"/>
          <w:szCs w:val="21"/>
        </w:rPr>
        <w:t>汇总</w:t>
      </w:r>
      <w:r w:rsidR="00F2294C">
        <w:rPr>
          <w:rFonts w:ascii="Simsun" w:eastAsia="宋体" w:hAnsi="Simsun" w:cs="宋体" w:hint="eastAsia"/>
          <w:bCs/>
          <w:kern w:val="0"/>
          <w:szCs w:val="21"/>
        </w:rPr>
        <w:t>（按时段</w:t>
      </w:r>
      <w:r w:rsidR="00F2294C">
        <w:rPr>
          <w:rFonts w:ascii="Simsun" w:eastAsia="宋体" w:hAnsi="Simsun" w:cs="宋体"/>
          <w:bCs/>
          <w:kern w:val="0"/>
          <w:szCs w:val="21"/>
        </w:rPr>
        <w:t>汇总、按付款类型汇总</w:t>
      </w:r>
      <w:r w:rsidR="009724D0">
        <w:rPr>
          <w:rFonts w:ascii="Simsun" w:eastAsia="宋体" w:hAnsi="Simsun" w:cs="宋体" w:hint="eastAsia"/>
          <w:bCs/>
          <w:kern w:val="0"/>
          <w:szCs w:val="21"/>
        </w:rPr>
        <w:t>或</w:t>
      </w:r>
      <w:r w:rsidR="009724D0">
        <w:rPr>
          <w:rFonts w:ascii="Simsun" w:eastAsia="宋体" w:hAnsi="Simsun" w:cs="宋体"/>
          <w:bCs/>
          <w:kern w:val="0"/>
          <w:szCs w:val="21"/>
        </w:rPr>
        <w:t>指定条件汇总</w:t>
      </w:r>
      <w:r w:rsidR="00F2294C">
        <w:rPr>
          <w:rFonts w:ascii="Simsun" w:eastAsia="宋体" w:hAnsi="Simsun" w:cs="宋体"/>
          <w:bCs/>
          <w:kern w:val="0"/>
          <w:szCs w:val="21"/>
        </w:rPr>
        <w:t>）</w:t>
      </w:r>
      <w:r w:rsidR="00D90D53">
        <w:rPr>
          <w:rFonts w:ascii="Simsun" w:eastAsia="宋体" w:hAnsi="Simsun" w:cs="宋体" w:hint="eastAsia"/>
          <w:bCs/>
          <w:kern w:val="0"/>
          <w:szCs w:val="21"/>
        </w:rPr>
        <w:t>、</w:t>
      </w:r>
      <w:r w:rsidR="00D90D53">
        <w:rPr>
          <w:rFonts w:ascii="Simsun" w:eastAsia="宋体" w:hAnsi="Simsun" w:cs="宋体"/>
          <w:bCs/>
          <w:kern w:val="0"/>
          <w:szCs w:val="21"/>
        </w:rPr>
        <w:t>凭证</w:t>
      </w:r>
      <w:r w:rsidR="00D90D53">
        <w:rPr>
          <w:rFonts w:ascii="Simsun" w:eastAsia="宋体" w:hAnsi="Simsun" w:cs="宋体" w:hint="eastAsia"/>
          <w:bCs/>
          <w:kern w:val="0"/>
          <w:szCs w:val="21"/>
        </w:rPr>
        <w:t>导出</w:t>
      </w:r>
      <w:r w:rsidR="00D90D53">
        <w:rPr>
          <w:rFonts w:ascii="Simsun" w:eastAsia="宋体" w:hAnsi="Simsun" w:cs="宋体"/>
          <w:bCs/>
          <w:kern w:val="0"/>
          <w:szCs w:val="21"/>
        </w:rPr>
        <w:t>（</w:t>
      </w:r>
      <w:r w:rsidR="00D90D53" w:rsidRPr="00B027BE">
        <w:rPr>
          <w:rFonts w:ascii="Simsun" w:eastAsia="宋体" w:hAnsi="Simsun" w:cs="宋体" w:hint="eastAsia"/>
          <w:bCs/>
          <w:color w:val="0070C0"/>
          <w:kern w:val="0"/>
          <w:szCs w:val="21"/>
        </w:rPr>
        <w:t>导出</w:t>
      </w:r>
      <w:r w:rsidR="00D90D53" w:rsidRPr="00B027BE">
        <w:rPr>
          <w:rFonts w:ascii="Simsun" w:eastAsia="宋体" w:hAnsi="Simsun" w:cs="宋体"/>
          <w:bCs/>
          <w:color w:val="0070C0"/>
          <w:kern w:val="0"/>
          <w:szCs w:val="21"/>
        </w:rPr>
        <w:t>成财务软件指定格式的</w:t>
      </w:r>
      <w:r w:rsidR="00D90D53" w:rsidRPr="00B027BE">
        <w:rPr>
          <w:rFonts w:ascii="Simsun" w:eastAsia="宋体" w:hAnsi="Simsun" w:cs="宋体"/>
          <w:bCs/>
          <w:color w:val="0070C0"/>
          <w:kern w:val="0"/>
          <w:szCs w:val="21"/>
        </w:rPr>
        <w:t>CSV</w:t>
      </w:r>
      <w:r w:rsidR="00D90D53" w:rsidRPr="00B027BE">
        <w:rPr>
          <w:rFonts w:ascii="Simsun" w:eastAsia="宋体" w:hAnsi="Simsun" w:cs="宋体"/>
          <w:bCs/>
          <w:color w:val="0070C0"/>
          <w:kern w:val="0"/>
          <w:szCs w:val="21"/>
        </w:rPr>
        <w:t>文件</w:t>
      </w:r>
      <w:r w:rsidR="00D90D53">
        <w:rPr>
          <w:rFonts w:ascii="Simsun" w:eastAsia="宋体" w:hAnsi="Simsun" w:cs="宋体"/>
          <w:bCs/>
          <w:kern w:val="0"/>
          <w:szCs w:val="21"/>
        </w:rPr>
        <w:t>，同时</w:t>
      </w:r>
      <w:r w:rsidR="00D90D53">
        <w:rPr>
          <w:rFonts w:ascii="Simsun" w:eastAsia="宋体" w:hAnsi="Simsun" w:cs="宋体" w:hint="eastAsia"/>
          <w:bCs/>
          <w:kern w:val="0"/>
          <w:szCs w:val="21"/>
        </w:rPr>
        <w:t>将已导出</w:t>
      </w:r>
      <w:r w:rsidR="00D90D53">
        <w:rPr>
          <w:rFonts w:ascii="Simsun" w:eastAsia="宋体" w:hAnsi="Simsun" w:cs="宋体"/>
          <w:bCs/>
          <w:kern w:val="0"/>
          <w:szCs w:val="21"/>
        </w:rPr>
        <w:t>的</w:t>
      </w:r>
      <w:r w:rsidR="00D90D53">
        <w:rPr>
          <w:rFonts w:ascii="Simsun" w:eastAsia="宋体" w:hAnsi="Simsun" w:cs="宋体" w:hint="eastAsia"/>
          <w:bCs/>
          <w:kern w:val="0"/>
          <w:szCs w:val="21"/>
        </w:rPr>
        <w:t>凭证</w:t>
      </w:r>
      <w:r w:rsidR="00D90D53">
        <w:rPr>
          <w:rFonts w:ascii="Simsun" w:eastAsia="宋体" w:hAnsi="Simsun" w:cs="宋体"/>
          <w:bCs/>
          <w:kern w:val="0"/>
          <w:szCs w:val="21"/>
        </w:rPr>
        <w:t>进行</w:t>
      </w:r>
      <w:r w:rsidR="00D90D53">
        <w:rPr>
          <w:rFonts w:ascii="Simsun" w:eastAsia="宋体" w:hAnsi="Simsun" w:cs="宋体" w:hint="eastAsia"/>
          <w:bCs/>
          <w:kern w:val="0"/>
          <w:szCs w:val="21"/>
        </w:rPr>
        <w:t>标记</w:t>
      </w:r>
      <w:r w:rsidR="00D90D53">
        <w:rPr>
          <w:rFonts w:ascii="Simsun" w:eastAsia="宋体" w:hAnsi="Simsun" w:cs="宋体"/>
          <w:bCs/>
          <w:kern w:val="0"/>
          <w:szCs w:val="21"/>
        </w:rPr>
        <w:t>为已</w:t>
      </w:r>
      <w:r w:rsidR="00D90D53">
        <w:rPr>
          <w:rFonts w:ascii="Simsun" w:eastAsia="宋体" w:hAnsi="Simsun" w:cs="宋体" w:hint="eastAsia"/>
          <w:bCs/>
          <w:kern w:val="0"/>
          <w:szCs w:val="21"/>
        </w:rPr>
        <w:t>导出</w:t>
      </w:r>
      <w:r w:rsidR="00D90D53">
        <w:rPr>
          <w:rFonts w:ascii="Simsun" w:eastAsia="宋体" w:hAnsi="Simsun" w:cs="宋体"/>
          <w:bCs/>
          <w:kern w:val="0"/>
          <w:szCs w:val="21"/>
        </w:rPr>
        <w:t>）</w:t>
      </w:r>
    </w:p>
    <w:p w:rsidR="00A01265" w:rsidRDefault="005E7324" w:rsidP="00DC08D1">
      <w:pPr>
        <w:pStyle w:val="a7"/>
        <w:widowControl/>
        <w:shd w:val="clear" w:color="auto" w:fill="FFFFFF"/>
        <w:spacing w:line="369" w:lineRule="atLeast"/>
        <w:ind w:leftChars="201" w:left="850" w:hangingChars="204" w:hanging="428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/>
          <w:bCs/>
          <w:kern w:val="0"/>
          <w:szCs w:val="21"/>
        </w:rPr>
        <w:t>8</w:t>
      </w:r>
      <w:r w:rsidR="0095477F" w:rsidRPr="000A7D21">
        <w:rPr>
          <w:rFonts w:ascii="Simsun" w:eastAsia="宋体" w:hAnsi="Simsun" w:cs="宋体"/>
          <w:bCs/>
          <w:kern w:val="0"/>
          <w:szCs w:val="21"/>
        </w:rPr>
        <w:t xml:space="preserve">.2 </w:t>
      </w:r>
      <w:r w:rsidR="00E92C8E">
        <w:rPr>
          <w:rFonts w:ascii="Simsun" w:eastAsia="宋体" w:hAnsi="Simsun" w:cs="宋体" w:hint="eastAsia"/>
          <w:bCs/>
          <w:kern w:val="0"/>
          <w:szCs w:val="21"/>
        </w:rPr>
        <w:t>到款</w:t>
      </w:r>
      <w:r w:rsidR="005B4B5F" w:rsidRPr="000A7D21">
        <w:rPr>
          <w:rFonts w:ascii="Simsun" w:eastAsia="宋体" w:hAnsi="Simsun" w:cs="宋体" w:hint="eastAsia"/>
          <w:bCs/>
          <w:kern w:val="0"/>
          <w:szCs w:val="21"/>
        </w:rPr>
        <w:t>确认</w:t>
      </w:r>
      <w:r w:rsidR="00FD0751" w:rsidRPr="000A7D21">
        <w:rPr>
          <w:rFonts w:ascii="Simsun" w:eastAsia="宋体" w:hAnsi="Simsun" w:cs="宋体" w:hint="eastAsia"/>
          <w:bCs/>
          <w:kern w:val="0"/>
          <w:szCs w:val="21"/>
        </w:rPr>
        <w:t>：</w:t>
      </w:r>
      <w:r w:rsidR="00761C88" w:rsidRPr="000A7D21">
        <w:rPr>
          <w:rFonts w:ascii="Simsun" w:eastAsia="宋体" w:hAnsi="Simsun" w:cs="宋体" w:hint="eastAsia"/>
          <w:bCs/>
          <w:kern w:val="0"/>
          <w:szCs w:val="21"/>
        </w:rPr>
        <w:t>录入银行凭证</w:t>
      </w:r>
      <w:r w:rsidR="00E92C8E">
        <w:rPr>
          <w:rFonts w:ascii="Simsun" w:eastAsia="宋体" w:hAnsi="Simsun" w:cs="宋体" w:hint="eastAsia"/>
          <w:bCs/>
          <w:kern w:val="0"/>
          <w:szCs w:val="21"/>
        </w:rPr>
        <w:t>（新建一个</w:t>
      </w:r>
      <w:r w:rsidR="00E92C8E">
        <w:rPr>
          <w:rFonts w:ascii="Simsun" w:eastAsia="宋体" w:hAnsi="Simsun" w:cs="宋体"/>
          <w:bCs/>
          <w:kern w:val="0"/>
          <w:szCs w:val="21"/>
        </w:rPr>
        <w:t>银行</w:t>
      </w:r>
      <w:r w:rsidR="00E92C8E">
        <w:rPr>
          <w:rFonts w:ascii="Simsun" w:eastAsia="宋体" w:hAnsi="Simsun" w:cs="宋体" w:hint="eastAsia"/>
          <w:bCs/>
          <w:kern w:val="0"/>
          <w:szCs w:val="21"/>
        </w:rPr>
        <w:t>入账</w:t>
      </w:r>
      <w:r w:rsidR="00E92C8E">
        <w:rPr>
          <w:rFonts w:ascii="Simsun" w:eastAsia="宋体" w:hAnsi="Simsun" w:cs="宋体"/>
          <w:bCs/>
          <w:kern w:val="0"/>
          <w:szCs w:val="21"/>
        </w:rPr>
        <w:t>凭证，记录</w:t>
      </w:r>
      <w:r w:rsidR="00A01265">
        <w:rPr>
          <w:rFonts w:ascii="Simsun" w:eastAsia="宋体" w:hAnsi="Simsun" w:cs="宋体" w:hint="eastAsia"/>
          <w:bCs/>
          <w:kern w:val="0"/>
          <w:szCs w:val="21"/>
        </w:rPr>
        <w:t>银行</w:t>
      </w:r>
      <w:r w:rsidR="00A01265">
        <w:rPr>
          <w:rFonts w:ascii="Simsun" w:eastAsia="宋体" w:hAnsi="Simsun" w:cs="宋体"/>
          <w:bCs/>
          <w:kern w:val="0"/>
          <w:szCs w:val="21"/>
        </w:rPr>
        <w:t>、</w:t>
      </w:r>
      <w:r w:rsidR="00E92C8E">
        <w:rPr>
          <w:rFonts w:ascii="Simsun" w:eastAsia="宋体" w:hAnsi="Simsun" w:cs="宋体"/>
          <w:bCs/>
          <w:kern w:val="0"/>
          <w:szCs w:val="21"/>
        </w:rPr>
        <w:t>凭证号</w:t>
      </w:r>
      <w:r w:rsidR="00E92C8E">
        <w:rPr>
          <w:rFonts w:ascii="Simsun" w:eastAsia="宋体" w:hAnsi="Simsun" w:cs="宋体" w:hint="eastAsia"/>
          <w:bCs/>
          <w:kern w:val="0"/>
          <w:szCs w:val="21"/>
        </w:rPr>
        <w:t>及</w:t>
      </w:r>
      <w:r w:rsidR="00E92C8E">
        <w:rPr>
          <w:rFonts w:ascii="Simsun" w:eastAsia="宋体" w:hAnsi="Simsun" w:cs="宋体"/>
          <w:bCs/>
          <w:kern w:val="0"/>
          <w:szCs w:val="21"/>
        </w:rPr>
        <w:t>流水号</w:t>
      </w:r>
      <w:r w:rsidR="00E92C8E">
        <w:rPr>
          <w:rFonts w:ascii="Simsun" w:eastAsia="宋体" w:hAnsi="Simsun" w:cs="宋体" w:hint="eastAsia"/>
          <w:bCs/>
          <w:kern w:val="0"/>
          <w:szCs w:val="21"/>
        </w:rPr>
        <w:t>，</w:t>
      </w:r>
      <w:r w:rsidR="00E92C8E">
        <w:rPr>
          <w:rFonts w:ascii="Simsun" w:eastAsia="宋体" w:hAnsi="Simsun" w:cs="宋体"/>
          <w:bCs/>
          <w:kern w:val="0"/>
          <w:szCs w:val="21"/>
        </w:rPr>
        <w:t>同时查询与该凭证相对应的缴款记录，进行标记</w:t>
      </w:r>
      <w:r w:rsidR="00E92C8E">
        <w:rPr>
          <w:rFonts w:ascii="Simsun" w:eastAsia="宋体" w:hAnsi="Simsun" w:cs="宋体" w:hint="eastAsia"/>
          <w:bCs/>
          <w:kern w:val="0"/>
          <w:szCs w:val="21"/>
        </w:rPr>
        <w:t>，</w:t>
      </w:r>
      <w:r w:rsidR="00E92C8E">
        <w:rPr>
          <w:rFonts w:ascii="Simsun" w:eastAsia="宋体" w:hAnsi="Simsun" w:cs="宋体"/>
          <w:bCs/>
          <w:kern w:val="0"/>
          <w:szCs w:val="21"/>
        </w:rPr>
        <w:t>完成</w:t>
      </w:r>
      <w:r w:rsidR="00E92C8E">
        <w:rPr>
          <w:rFonts w:ascii="Simsun" w:eastAsia="宋体" w:hAnsi="Simsun" w:cs="宋体" w:hint="eastAsia"/>
          <w:bCs/>
          <w:kern w:val="0"/>
          <w:szCs w:val="21"/>
        </w:rPr>
        <w:t>到款</w:t>
      </w:r>
      <w:r w:rsidR="00E92C8E">
        <w:rPr>
          <w:rFonts w:ascii="Simsun" w:eastAsia="宋体" w:hAnsi="Simsun" w:cs="宋体"/>
          <w:bCs/>
          <w:kern w:val="0"/>
          <w:szCs w:val="21"/>
        </w:rPr>
        <w:t>确认）</w:t>
      </w:r>
      <w:r w:rsidR="00761C88" w:rsidRPr="000A7D21">
        <w:rPr>
          <w:rFonts w:ascii="Simsun" w:eastAsia="宋体" w:hAnsi="Simsun" w:cs="宋体" w:hint="eastAsia"/>
          <w:bCs/>
          <w:kern w:val="0"/>
          <w:szCs w:val="21"/>
        </w:rPr>
        <w:t>、</w:t>
      </w:r>
      <w:r w:rsidR="00763E2C" w:rsidRPr="000A7D21">
        <w:rPr>
          <w:rFonts w:ascii="Simsun" w:eastAsia="宋体" w:hAnsi="Simsun" w:cs="宋体" w:hint="eastAsia"/>
          <w:bCs/>
          <w:kern w:val="0"/>
          <w:szCs w:val="21"/>
        </w:rPr>
        <w:t>款项</w:t>
      </w:r>
      <w:r w:rsidR="00763E2C" w:rsidRPr="000A7D21">
        <w:rPr>
          <w:rFonts w:ascii="Simsun" w:eastAsia="宋体" w:hAnsi="Simsun" w:cs="宋体"/>
          <w:bCs/>
          <w:kern w:val="0"/>
          <w:szCs w:val="21"/>
        </w:rPr>
        <w:t>核对</w:t>
      </w:r>
      <w:r w:rsidR="00763E2C" w:rsidRPr="000A7D21">
        <w:rPr>
          <w:rFonts w:ascii="Simsun" w:eastAsia="宋体" w:hAnsi="Simsun" w:cs="宋体" w:hint="eastAsia"/>
          <w:bCs/>
          <w:kern w:val="0"/>
          <w:szCs w:val="21"/>
        </w:rPr>
        <w:t>、</w:t>
      </w:r>
      <w:r w:rsidR="00AB691D" w:rsidRPr="000A7D21">
        <w:rPr>
          <w:rFonts w:ascii="Simsun" w:eastAsia="宋体" w:hAnsi="Simsun" w:cs="宋体" w:hint="eastAsia"/>
          <w:bCs/>
          <w:kern w:val="0"/>
          <w:szCs w:val="21"/>
        </w:rPr>
        <w:t>收（退</w:t>
      </w:r>
      <w:r w:rsidR="00AB691D" w:rsidRPr="000A7D21">
        <w:rPr>
          <w:rFonts w:ascii="Simsun" w:eastAsia="宋体" w:hAnsi="Simsun" w:cs="宋体"/>
          <w:bCs/>
          <w:kern w:val="0"/>
          <w:szCs w:val="21"/>
        </w:rPr>
        <w:t>）</w:t>
      </w:r>
      <w:r w:rsidR="00AB691D" w:rsidRPr="000A7D21">
        <w:rPr>
          <w:rFonts w:ascii="Simsun" w:eastAsia="宋体" w:hAnsi="Simsun" w:cs="宋体" w:hint="eastAsia"/>
          <w:bCs/>
          <w:kern w:val="0"/>
          <w:szCs w:val="21"/>
        </w:rPr>
        <w:t>款</w:t>
      </w:r>
      <w:r w:rsidR="0095477F" w:rsidRPr="000A7D21">
        <w:rPr>
          <w:rFonts w:ascii="Simsun" w:eastAsia="宋体" w:hAnsi="Simsun" w:cs="宋体"/>
          <w:bCs/>
          <w:kern w:val="0"/>
          <w:szCs w:val="21"/>
        </w:rPr>
        <w:t>确认</w:t>
      </w:r>
    </w:p>
    <w:p w:rsidR="0095477F" w:rsidRDefault="00A01265" w:rsidP="00C27F69">
      <w:pPr>
        <w:pStyle w:val="a7"/>
        <w:widowControl/>
        <w:shd w:val="clear" w:color="auto" w:fill="FFFFFF"/>
        <w:spacing w:line="369" w:lineRule="atLeast"/>
        <w:ind w:leftChars="451" w:left="947" w:firstLineChars="0" w:firstLine="0"/>
        <w:jc w:val="left"/>
        <w:rPr>
          <w:rFonts w:ascii="Simsun" w:eastAsia="宋体" w:hAnsi="Simsun" w:cs="宋体" w:hint="eastAsia"/>
          <w:bCs/>
          <w:color w:val="0070C0"/>
          <w:kern w:val="0"/>
          <w:szCs w:val="21"/>
        </w:rPr>
      </w:pPr>
      <w:r w:rsidRPr="00A01265">
        <w:rPr>
          <w:rFonts w:ascii="Simsun" w:eastAsia="宋体" w:hAnsi="Simsun" w:cs="宋体" w:hint="eastAsia"/>
          <w:bCs/>
          <w:color w:val="0070C0"/>
          <w:kern w:val="0"/>
          <w:szCs w:val="21"/>
        </w:rPr>
        <w:t>同时</w:t>
      </w:r>
      <w:r w:rsidRPr="00A01265">
        <w:rPr>
          <w:rFonts w:ascii="Simsun" w:eastAsia="宋体" w:hAnsi="Simsun" w:cs="宋体"/>
          <w:bCs/>
          <w:color w:val="0070C0"/>
          <w:kern w:val="0"/>
          <w:szCs w:val="21"/>
        </w:rPr>
        <w:t>生成</w:t>
      </w:r>
      <w:r w:rsidRPr="00A01265">
        <w:rPr>
          <w:rFonts w:ascii="Simsun" w:eastAsia="宋体" w:hAnsi="Simsun" w:cs="宋体" w:hint="eastAsia"/>
          <w:bCs/>
          <w:color w:val="0070C0"/>
          <w:kern w:val="0"/>
          <w:szCs w:val="21"/>
        </w:rPr>
        <w:t>刷卡手续费、其他</w:t>
      </w:r>
      <w:r w:rsidRPr="00A01265">
        <w:rPr>
          <w:rFonts w:ascii="Simsun" w:eastAsia="宋体" w:hAnsi="Simsun" w:cs="宋体"/>
          <w:bCs/>
          <w:color w:val="0070C0"/>
          <w:kern w:val="0"/>
          <w:szCs w:val="21"/>
        </w:rPr>
        <w:t>类型手续费</w:t>
      </w:r>
      <w:r w:rsidRPr="00A01265">
        <w:rPr>
          <w:rFonts w:ascii="Simsun" w:eastAsia="宋体" w:hAnsi="Simsun" w:cs="宋体" w:hint="eastAsia"/>
          <w:bCs/>
          <w:color w:val="0070C0"/>
          <w:kern w:val="0"/>
          <w:szCs w:val="21"/>
        </w:rPr>
        <w:t>记录</w:t>
      </w:r>
      <w:r>
        <w:rPr>
          <w:rFonts w:ascii="Simsun" w:eastAsia="宋体" w:hAnsi="Simsun" w:cs="宋体" w:hint="eastAsia"/>
          <w:bCs/>
          <w:color w:val="0070C0"/>
          <w:kern w:val="0"/>
          <w:szCs w:val="21"/>
        </w:rPr>
        <w:t>（借贷</w:t>
      </w:r>
      <w:r>
        <w:rPr>
          <w:rFonts w:ascii="Simsun" w:eastAsia="宋体" w:hAnsi="Simsun" w:cs="宋体"/>
          <w:bCs/>
          <w:color w:val="0070C0"/>
          <w:kern w:val="0"/>
          <w:szCs w:val="21"/>
        </w:rPr>
        <w:t>方科目由财务确认）</w:t>
      </w:r>
      <w:r w:rsidRPr="00A01265">
        <w:rPr>
          <w:rFonts w:ascii="Simsun" w:eastAsia="宋体" w:hAnsi="Simsun" w:cs="宋体" w:hint="eastAsia"/>
          <w:bCs/>
          <w:color w:val="0070C0"/>
          <w:kern w:val="0"/>
          <w:szCs w:val="21"/>
        </w:rPr>
        <w:t>，按照每添加</w:t>
      </w:r>
      <w:r w:rsidRPr="00A01265">
        <w:rPr>
          <w:rFonts w:ascii="Simsun" w:eastAsia="宋体" w:hAnsi="Simsun" w:cs="宋体"/>
          <w:bCs/>
          <w:color w:val="0070C0"/>
          <w:kern w:val="0"/>
          <w:szCs w:val="21"/>
        </w:rPr>
        <w:t>一</w:t>
      </w:r>
      <w:r w:rsidRPr="00A01265">
        <w:rPr>
          <w:rFonts w:ascii="Simsun" w:eastAsia="宋体" w:hAnsi="Simsun" w:cs="宋体" w:hint="eastAsia"/>
          <w:bCs/>
          <w:color w:val="0070C0"/>
          <w:kern w:val="0"/>
          <w:szCs w:val="21"/>
        </w:rPr>
        <w:t>个</w:t>
      </w:r>
      <w:r w:rsidR="00CE6BE3" w:rsidRPr="00A01265">
        <w:rPr>
          <w:rFonts w:ascii="Simsun" w:eastAsia="宋体" w:hAnsi="Simsun" w:cs="宋体" w:hint="eastAsia"/>
          <w:bCs/>
          <w:color w:val="0070C0"/>
          <w:kern w:val="0"/>
          <w:szCs w:val="21"/>
        </w:rPr>
        <w:t>银行</w:t>
      </w:r>
      <w:r w:rsidRPr="00A01265">
        <w:rPr>
          <w:rFonts w:ascii="Simsun" w:eastAsia="宋体" w:hAnsi="Simsun" w:cs="宋体" w:hint="eastAsia"/>
          <w:bCs/>
          <w:color w:val="0070C0"/>
          <w:kern w:val="0"/>
          <w:szCs w:val="21"/>
        </w:rPr>
        <w:t>凭证</w:t>
      </w:r>
      <w:r w:rsidR="00CE6BE3" w:rsidRPr="00A01265">
        <w:rPr>
          <w:rFonts w:ascii="Simsun" w:eastAsia="宋体" w:hAnsi="Simsun" w:cs="宋体" w:hint="eastAsia"/>
          <w:bCs/>
          <w:color w:val="0070C0"/>
          <w:kern w:val="0"/>
          <w:szCs w:val="21"/>
        </w:rPr>
        <w:t>对应一个</w:t>
      </w:r>
      <w:r w:rsidRPr="00A01265">
        <w:rPr>
          <w:rFonts w:ascii="Simsun" w:eastAsia="宋体" w:hAnsi="Simsun" w:cs="宋体" w:hint="eastAsia"/>
          <w:bCs/>
          <w:color w:val="0070C0"/>
          <w:kern w:val="0"/>
          <w:szCs w:val="21"/>
        </w:rPr>
        <w:t>系统</w:t>
      </w:r>
      <w:r w:rsidRPr="00A01265">
        <w:rPr>
          <w:rFonts w:ascii="Simsun" w:eastAsia="宋体" w:hAnsi="Simsun" w:cs="宋体"/>
          <w:bCs/>
          <w:color w:val="0070C0"/>
          <w:kern w:val="0"/>
          <w:szCs w:val="21"/>
        </w:rPr>
        <w:t>财务</w:t>
      </w:r>
      <w:r w:rsidR="00CE6BE3" w:rsidRPr="00A01265">
        <w:rPr>
          <w:rFonts w:ascii="Simsun" w:eastAsia="宋体" w:hAnsi="Simsun" w:cs="宋体" w:hint="eastAsia"/>
          <w:bCs/>
          <w:color w:val="0070C0"/>
          <w:kern w:val="0"/>
          <w:szCs w:val="21"/>
        </w:rPr>
        <w:t>凭证</w:t>
      </w:r>
      <w:r w:rsidRPr="00A01265">
        <w:rPr>
          <w:rFonts w:ascii="Simsun" w:eastAsia="宋体" w:hAnsi="Simsun" w:cs="宋体" w:hint="eastAsia"/>
          <w:bCs/>
          <w:color w:val="0070C0"/>
          <w:kern w:val="0"/>
          <w:szCs w:val="21"/>
        </w:rPr>
        <w:t>，</w:t>
      </w:r>
      <w:r w:rsidRPr="00A01265">
        <w:rPr>
          <w:rFonts w:ascii="Simsun" w:eastAsia="宋体" w:hAnsi="Simsun" w:cs="宋体"/>
          <w:bCs/>
          <w:color w:val="0070C0"/>
          <w:kern w:val="0"/>
          <w:szCs w:val="21"/>
        </w:rPr>
        <w:t>收取</w:t>
      </w:r>
      <w:r w:rsidRPr="00A01265">
        <w:rPr>
          <w:rFonts w:ascii="Simsun" w:eastAsia="宋体" w:hAnsi="Simsun" w:cs="宋体" w:hint="eastAsia"/>
          <w:bCs/>
          <w:color w:val="0070C0"/>
          <w:kern w:val="0"/>
          <w:szCs w:val="21"/>
        </w:rPr>
        <w:t>款项</w:t>
      </w:r>
      <w:r w:rsidRPr="00A01265">
        <w:rPr>
          <w:rFonts w:ascii="Simsun" w:eastAsia="宋体" w:hAnsi="Simsun" w:cs="宋体"/>
          <w:bCs/>
          <w:color w:val="0070C0"/>
          <w:kern w:val="0"/>
          <w:szCs w:val="21"/>
        </w:rPr>
        <w:t>借贷科目，借方为银行科目、贷方为预交款</w:t>
      </w:r>
      <w:r w:rsidRPr="00A01265">
        <w:rPr>
          <w:rFonts w:ascii="Simsun" w:eastAsia="宋体" w:hAnsi="Simsun" w:cs="宋体" w:hint="eastAsia"/>
          <w:bCs/>
          <w:color w:val="0070C0"/>
          <w:kern w:val="0"/>
          <w:szCs w:val="21"/>
        </w:rPr>
        <w:t>科目</w:t>
      </w:r>
      <w:r w:rsidRPr="00A01265">
        <w:rPr>
          <w:rFonts w:ascii="Simsun" w:eastAsia="宋体" w:hAnsi="Simsun" w:cs="宋体"/>
          <w:bCs/>
          <w:color w:val="0070C0"/>
          <w:kern w:val="0"/>
          <w:szCs w:val="21"/>
        </w:rPr>
        <w:t>，具体科目号与统计汇总方法，需财务</w:t>
      </w:r>
      <w:r w:rsidRPr="00A01265">
        <w:rPr>
          <w:rFonts w:ascii="Simsun" w:eastAsia="宋体" w:hAnsi="Simsun" w:cs="宋体" w:hint="eastAsia"/>
          <w:bCs/>
          <w:color w:val="0070C0"/>
          <w:kern w:val="0"/>
          <w:szCs w:val="21"/>
        </w:rPr>
        <w:t>确认</w:t>
      </w:r>
    </w:p>
    <w:p w:rsidR="00C27F69" w:rsidRPr="00C27F69" w:rsidRDefault="005E7324" w:rsidP="00C27F69">
      <w:pPr>
        <w:widowControl/>
        <w:shd w:val="clear" w:color="auto" w:fill="FFFFFF"/>
        <w:spacing w:line="369" w:lineRule="atLeast"/>
        <w:ind w:leftChars="203" w:left="850" w:hangingChars="202" w:hanging="424"/>
        <w:jc w:val="left"/>
        <w:rPr>
          <w:rFonts w:ascii="Simsun" w:eastAsia="宋体" w:hAnsi="Simsun" w:cs="宋体" w:hint="eastAsia"/>
          <w:bCs/>
          <w:color w:val="0070C0"/>
          <w:kern w:val="0"/>
          <w:szCs w:val="21"/>
        </w:rPr>
      </w:pPr>
      <w:r>
        <w:rPr>
          <w:rFonts w:ascii="Simsun" w:eastAsia="宋体" w:hAnsi="Simsun" w:cs="宋体"/>
          <w:bCs/>
          <w:color w:val="0070C0"/>
          <w:kern w:val="0"/>
          <w:szCs w:val="21"/>
        </w:rPr>
        <w:t>8</w:t>
      </w:r>
      <w:r w:rsidR="00C27F69">
        <w:rPr>
          <w:rFonts w:ascii="Simsun" w:eastAsia="宋体" w:hAnsi="Simsun" w:cs="宋体"/>
          <w:bCs/>
          <w:color w:val="0070C0"/>
          <w:kern w:val="0"/>
          <w:szCs w:val="21"/>
        </w:rPr>
        <w:t xml:space="preserve">.3 </w:t>
      </w:r>
      <w:r w:rsidR="00C27F69">
        <w:rPr>
          <w:rFonts w:ascii="Simsun" w:eastAsia="宋体" w:hAnsi="Simsun" w:cs="宋体" w:hint="eastAsia"/>
          <w:bCs/>
          <w:color w:val="0070C0"/>
          <w:kern w:val="0"/>
          <w:szCs w:val="21"/>
        </w:rPr>
        <w:t>应收</w:t>
      </w:r>
      <w:r w:rsidR="00C27F69">
        <w:rPr>
          <w:rFonts w:ascii="Simsun" w:eastAsia="宋体" w:hAnsi="Simsun" w:cs="宋体"/>
          <w:bCs/>
          <w:color w:val="0070C0"/>
          <w:kern w:val="0"/>
          <w:szCs w:val="21"/>
        </w:rPr>
        <w:t>账款凭证</w:t>
      </w:r>
      <w:r w:rsidR="00C27F69">
        <w:rPr>
          <w:rFonts w:ascii="Simsun" w:eastAsia="宋体" w:hAnsi="Simsun" w:cs="宋体" w:hint="eastAsia"/>
          <w:bCs/>
          <w:color w:val="0070C0"/>
          <w:kern w:val="0"/>
          <w:szCs w:val="21"/>
        </w:rPr>
        <w:t>生成</w:t>
      </w:r>
      <w:r w:rsidR="00C27F69">
        <w:rPr>
          <w:rFonts w:ascii="Simsun" w:eastAsia="宋体" w:hAnsi="Simsun" w:cs="宋体"/>
          <w:bCs/>
          <w:color w:val="0070C0"/>
          <w:kern w:val="0"/>
          <w:szCs w:val="21"/>
        </w:rPr>
        <w:t>，按照</w:t>
      </w:r>
      <w:r w:rsidR="00C27F69">
        <w:rPr>
          <w:rFonts w:ascii="Simsun" w:eastAsia="宋体" w:hAnsi="Simsun" w:cs="宋体" w:hint="eastAsia"/>
          <w:bCs/>
          <w:color w:val="0070C0"/>
          <w:kern w:val="0"/>
          <w:szCs w:val="21"/>
        </w:rPr>
        <w:t>当年</w:t>
      </w:r>
      <w:r w:rsidR="00C27F69">
        <w:rPr>
          <w:rFonts w:ascii="Simsun" w:eastAsia="宋体" w:hAnsi="Simsun" w:cs="宋体"/>
          <w:bCs/>
          <w:color w:val="0070C0"/>
          <w:kern w:val="0"/>
          <w:szCs w:val="21"/>
        </w:rPr>
        <w:t>采暖季</w:t>
      </w:r>
      <w:r w:rsidR="00C27F69">
        <w:rPr>
          <w:rFonts w:ascii="Simsun" w:eastAsia="宋体" w:hAnsi="Simsun" w:cs="宋体" w:hint="eastAsia"/>
          <w:bCs/>
          <w:color w:val="0070C0"/>
          <w:kern w:val="0"/>
          <w:szCs w:val="21"/>
        </w:rPr>
        <w:t>应收</w:t>
      </w:r>
      <w:r w:rsidR="00C27F69">
        <w:rPr>
          <w:rFonts w:ascii="Simsun" w:eastAsia="宋体" w:hAnsi="Simsun" w:cs="宋体"/>
          <w:bCs/>
          <w:color w:val="0070C0"/>
          <w:kern w:val="0"/>
          <w:szCs w:val="21"/>
        </w:rPr>
        <w:t>账款，将所有账款平均到</w:t>
      </w:r>
      <w:r w:rsidR="00C27F69">
        <w:rPr>
          <w:rFonts w:ascii="Simsun" w:eastAsia="宋体" w:hAnsi="Simsun" w:cs="宋体"/>
          <w:bCs/>
          <w:color w:val="0070C0"/>
          <w:kern w:val="0"/>
          <w:szCs w:val="21"/>
        </w:rPr>
        <w:t>5</w:t>
      </w:r>
      <w:r w:rsidR="00C27F69">
        <w:rPr>
          <w:rFonts w:ascii="Simsun" w:eastAsia="宋体" w:hAnsi="Simsun" w:cs="宋体"/>
          <w:bCs/>
          <w:color w:val="0070C0"/>
          <w:kern w:val="0"/>
          <w:szCs w:val="21"/>
        </w:rPr>
        <w:t>个月内，每个月生成应收账款凭证，</w:t>
      </w:r>
      <w:r w:rsidR="00C27F69">
        <w:rPr>
          <w:rFonts w:ascii="Simsun" w:eastAsia="宋体" w:hAnsi="Simsun" w:cs="宋体" w:hint="eastAsia"/>
          <w:bCs/>
          <w:color w:val="0070C0"/>
          <w:kern w:val="0"/>
          <w:szCs w:val="21"/>
        </w:rPr>
        <w:t>颗粒度</w:t>
      </w:r>
      <w:r w:rsidR="00C27F69">
        <w:rPr>
          <w:rFonts w:ascii="Simsun" w:eastAsia="宋体" w:hAnsi="Simsun" w:cs="宋体"/>
          <w:bCs/>
          <w:color w:val="0070C0"/>
          <w:kern w:val="0"/>
          <w:szCs w:val="21"/>
        </w:rPr>
        <w:t>为每栋楼为一个应收单位，具体借贷科目及统计方法有财务确认</w:t>
      </w:r>
    </w:p>
    <w:p w:rsidR="00BC0074" w:rsidRPr="000A7D21" w:rsidRDefault="005E7324" w:rsidP="00DC08D1">
      <w:pPr>
        <w:pStyle w:val="a7"/>
        <w:widowControl/>
        <w:shd w:val="clear" w:color="auto" w:fill="FFFFFF"/>
        <w:spacing w:line="369" w:lineRule="atLeast"/>
        <w:ind w:leftChars="201" w:left="850" w:hangingChars="204" w:hanging="428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/>
          <w:bCs/>
          <w:kern w:val="0"/>
          <w:szCs w:val="21"/>
        </w:rPr>
        <w:t>8</w:t>
      </w:r>
      <w:r w:rsidR="0095477F" w:rsidRPr="000A7D21">
        <w:rPr>
          <w:rFonts w:ascii="Simsun" w:eastAsia="宋体" w:hAnsi="Simsun" w:cs="宋体"/>
          <w:bCs/>
          <w:kern w:val="0"/>
          <w:szCs w:val="21"/>
        </w:rPr>
        <w:t xml:space="preserve">.4 </w:t>
      </w:r>
      <w:r w:rsidR="00855FE9">
        <w:rPr>
          <w:rFonts w:ascii="Simsun" w:eastAsia="宋体" w:hAnsi="Simsun" w:cs="宋体" w:hint="eastAsia"/>
          <w:bCs/>
          <w:kern w:val="0"/>
          <w:szCs w:val="21"/>
        </w:rPr>
        <w:t>收据管理：收据</w:t>
      </w:r>
      <w:r w:rsidR="00855FE9">
        <w:rPr>
          <w:rFonts w:ascii="Simsun" w:eastAsia="宋体" w:hAnsi="Simsun" w:cs="宋体"/>
          <w:bCs/>
          <w:kern w:val="0"/>
          <w:szCs w:val="21"/>
        </w:rPr>
        <w:t>存根</w:t>
      </w:r>
      <w:r w:rsidR="00855FE9">
        <w:rPr>
          <w:rFonts w:ascii="Simsun" w:eastAsia="宋体" w:hAnsi="Simsun" w:cs="宋体" w:hint="eastAsia"/>
          <w:bCs/>
          <w:kern w:val="0"/>
          <w:szCs w:val="21"/>
        </w:rPr>
        <w:t>交回</w:t>
      </w:r>
      <w:r w:rsidR="00855FE9">
        <w:rPr>
          <w:rFonts w:ascii="Simsun" w:eastAsia="宋体" w:hAnsi="Simsun" w:cs="宋体"/>
          <w:bCs/>
          <w:kern w:val="0"/>
          <w:szCs w:val="21"/>
        </w:rPr>
        <w:t>确认、</w:t>
      </w:r>
      <w:r w:rsidR="00BC0074" w:rsidRPr="000A7D21">
        <w:rPr>
          <w:rFonts w:ascii="Simsun" w:eastAsia="宋体" w:hAnsi="Simsun" w:cs="宋体" w:hint="eastAsia"/>
          <w:bCs/>
          <w:kern w:val="0"/>
          <w:szCs w:val="21"/>
        </w:rPr>
        <w:t>收据</w:t>
      </w:r>
      <w:r w:rsidR="00855FE9">
        <w:rPr>
          <w:rFonts w:ascii="Simsun" w:eastAsia="宋体" w:hAnsi="Simsun" w:cs="宋体" w:hint="eastAsia"/>
          <w:bCs/>
          <w:kern w:val="0"/>
          <w:szCs w:val="21"/>
        </w:rPr>
        <w:t>（票根</w:t>
      </w:r>
      <w:r w:rsidR="00855FE9">
        <w:rPr>
          <w:rFonts w:ascii="Simsun" w:eastAsia="宋体" w:hAnsi="Simsun" w:cs="宋体"/>
          <w:bCs/>
          <w:kern w:val="0"/>
          <w:szCs w:val="21"/>
        </w:rPr>
        <w:t>）</w:t>
      </w:r>
      <w:r w:rsidR="00BC0074" w:rsidRPr="000A7D21">
        <w:rPr>
          <w:rFonts w:ascii="Simsun" w:eastAsia="宋体" w:hAnsi="Simsun" w:cs="宋体" w:hint="eastAsia"/>
          <w:bCs/>
          <w:kern w:val="0"/>
          <w:szCs w:val="21"/>
        </w:rPr>
        <w:t>核对、</w:t>
      </w:r>
      <w:r w:rsidR="00855FE9">
        <w:rPr>
          <w:rFonts w:ascii="Simsun" w:eastAsia="宋体" w:hAnsi="Simsun" w:cs="宋体" w:hint="eastAsia"/>
          <w:bCs/>
          <w:kern w:val="0"/>
          <w:szCs w:val="21"/>
        </w:rPr>
        <w:t>换票</w:t>
      </w:r>
      <w:r w:rsidR="00F92C34">
        <w:rPr>
          <w:rFonts w:ascii="Simsun" w:eastAsia="宋体" w:hAnsi="Simsun" w:cs="宋体" w:hint="eastAsia"/>
          <w:bCs/>
          <w:kern w:val="0"/>
          <w:szCs w:val="21"/>
        </w:rPr>
        <w:t>（作废</w:t>
      </w:r>
      <w:r w:rsidR="00F92C34">
        <w:rPr>
          <w:rFonts w:ascii="Simsun" w:eastAsia="宋体" w:hAnsi="Simsun" w:cs="宋体"/>
          <w:bCs/>
          <w:kern w:val="0"/>
          <w:szCs w:val="21"/>
        </w:rPr>
        <w:t>）</w:t>
      </w:r>
      <w:r w:rsidR="00855FE9">
        <w:rPr>
          <w:rFonts w:ascii="Simsun" w:eastAsia="宋体" w:hAnsi="Simsun" w:cs="宋体" w:hint="eastAsia"/>
          <w:bCs/>
          <w:kern w:val="0"/>
          <w:szCs w:val="21"/>
        </w:rPr>
        <w:t>记录</w:t>
      </w:r>
      <w:r w:rsidR="00855FE9">
        <w:rPr>
          <w:rFonts w:ascii="Simsun" w:eastAsia="宋体" w:hAnsi="Simsun" w:cs="宋体"/>
          <w:bCs/>
          <w:kern w:val="0"/>
          <w:szCs w:val="21"/>
        </w:rPr>
        <w:t>查询</w:t>
      </w:r>
    </w:p>
    <w:p w:rsidR="009275B1" w:rsidRPr="00B027BE" w:rsidRDefault="005E7324" w:rsidP="00DC08D1">
      <w:pPr>
        <w:pStyle w:val="a7"/>
        <w:widowControl/>
        <w:shd w:val="clear" w:color="auto" w:fill="FFFFFF"/>
        <w:spacing w:line="369" w:lineRule="atLeast"/>
        <w:ind w:leftChars="201" w:left="850" w:hangingChars="204" w:hanging="428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/>
          <w:bCs/>
          <w:kern w:val="0"/>
          <w:szCs w:val="21"/>
        </w:rPr>
        <w:t>8</w:t>
      </w:r>
      <w:r w:rsidR="00BC0074" w:rsidRPr="000A7D21">
        <w:rPr>
          <w:rFonts w:ascii="Simsun" w:eastAsia="宋体" w:hAnsi="Simsun" w:cs="宋体" w:hint="eastAsia"/>
          <w:bCs/>
          <w:kern w:val="0"/>
          <w:szCs w:val="21"/>
        </w:rPr>
        <w:t xml:space="preserve">.5 </w:t>
      </w:r>
      <w:r w:rsidR="00AE6E33" w:rsidRPr="00B027BE">
        <w:rPr>
          <w:rFonts w:ascii="Simsun" w:eastAsia="宋体" w:hAnsi="Simsun" w:cs="宋体" w:hint="eastAsia"/>
          <w:bCs/>
          <w:kern w:val="0"/>
          <w:szCs w:val="21"/>
        </w:rPr>
        <w:t>发票</w:t>
      </w:r>
      <w:r w:rsidR="00FF3F88" w:rsidRPr="00B027BE">
        <w:rPr>
          <w:rFonts w:ascii="Simsun" w:eastAsia="宋体" w:hAnsi="Simsun" w:cs="宋体" w:hint="eastAsia"/>
          <w:bCs/>
          <w:kern w:val="0"/>
          <w:szCs w:val="21"/>
        </w:rPr>
        <w:t>管理：</w:t>
      </w:r>
      <w:r w:rsidR="008B449F">
        <w:rPr>
          <w:rFonts w:ascii="Simsun" w:eastAsia="宋体" w:hAnsi="Simsun" w:cs="宋体" w:hint="eastAsia"/>
          <w:bCs/>
          <w:kern w:val="0"/>
          <w:szCs w:val="21"/>
        </w:rPr>
        <w:t>空白</w:t>
      </w:r>
      <w:r w:rsidR="001A07AA">
        <w:rPr>
          <w:rFonts w:ascii="Simsun" w:eastAsia="宋体" w:hAnsi="Simsun" w:cs="宋体"/>
          <w:bCs/>
          <w:kern w:val="0"/>
          <w:szCs w:val="21"/>
        </w:rPr>
        <w:t>发票</w:t>
      </w:r>
      <w:r w:rsidR="001A07AA">
        <w:rPr>
          <w:rFonts w:ascii="Simsun" w:eastAsia="宋体" w:hAnsi="Simsun" w:cs="宋体" w:hint="eastAsia"/>
          <w:bCs/>
          <w:kern w:val="0"/>
          <w:szCs w:val="21"/>
        </w:rPr>
        <w:t>入库</w:t>
      </w:r>
      <w:r w:rsidR="008B449F">
        <w:rPr>
          <w:rFonts w:ascii="Simsun" w:eastAsia="宋体" w:hAnsi="Simsun" w:cs="宋体"/>
          <w:bCs/>
          <w:kern w:val="0"/>
          <w:szCs w:val="21"/>
        </w:rPr>
        <w:t>、</w:t>
      </w:r>
      <w:r w:rsidR="001A07AA">
        <w:rPr>
          <w:rFonts w:ascii="Simsun" w:eastAsia="宋体" w:hAnsi="Simsun" w:cs="宋体" w:hint="eastAsia"/>
          <w:bCs/>
          <w:kern w:val="0"/>
          <w:szCs w:val="21"/>
        </w:rPr>
        <w:t>发票分发</w:t>
      </w:r>
      <w:r w:rsidR="001D1F98" w:rsidRPr="00B027BE">
        <w:rPr>
          <w:rFonts w:ascii="Simsun" w:eastAsia="宋体" w:hAnsi="Simsun" w:cs="宋体" w:hint="eastAsia"/>
          <w:bCs/>
          <w:kern w:val="0"/>
          <w:szCs w:val="21"/>
        </w:rPr>
        <w:t>、</w:t>
      </w:r>
      <w:r w:rsidR="00301534">
        <w:rPr>
          <w:rFonts w:ascii="Simsun" w:eastAsia="宋体" w:hAnsi="Simsun" w:cs="宋体" w:hint="eastAsia"/>
          <w:bCs/>
          <w:kern w:val="0"/>
          <w:szCs w:val="21"/>
        </w:rPr>
        <w:t>发票开票</w:t>
      </w:r>
      <w:r w:rsidR="00301534">
        <w:rPr>
          <w:rFonts w:ascii="Simsun" w:eastAsia="宋体" w:hAnsi="Simsun" w:cs="宋体"/>
          <w:bCs/>
          <w:kern w:val="0"/>
          <w:szCs w:val="21"/>
        </w:rPr>
        <w:t>记录查询、</w:t>
      </w:r>
      <w:r w:rsidR="00301534">
        <w:rPr>
          <w:rFonts w:ascii="Simsun" w:eastAsia="宋体" w:hAnsi="Simsun" w:cs="宋体" w:hint="eastAsia"/>
          <w:bCs/>
          <w:kern w:val="0"/>
          <w:szCs w:val="21"/>
        </w:rPr>
        <w:t>发票</w:t>
      </w:r>
      <w:r w:rsidR="00301534">
        <w:rPr>
          <w:rFonts w:ascii="Simsun" w:eastAsia="宋体" w:hAnsi="Simsun" w:cs="宋体"/>
          <w:bCs/>
          <w:kern w:val="0"/>
          <w:szCs w:val="21"/>
        </w:rPr>
        <w:t>使用情况查询、</w:t>
      </w:r>
      <w:r w:rsidR="00301534">
        <w:rPr>
          <w:rFonts w:ascii="Simsun" w:eastAsia="宋体" w:hAnsi="Simsun" w:cs="宋体" w:hint="eastAsia"/>
          <w:bCs/>
          <w:kern w:val="0"/>
          <w:szCs w:val="21"/>
        </w:rPr>
        <w:t>发票</w:t>
      </w:r>
      <w:r w:rsidR="00301534">
        <w:rPr>
          <w:rFonts w:ascii="Simsun" w:eastAsia="宋体" w:hAnsi="Simsun" w:cs="宋体"/>
          <w:bCs/>
          <w:kern w:val="0"/>
          <w:szCs w:val="21"/>
        </w:rPr>
        <w:t>丢失</w:t>
      </w:r>
      <w:r w:rsidR="00301534">
        <w:rPr>
          <w:rFonts w:ascii="Simsun" w:eastAsia="宋体" w:hAnsi="Simsun" w:cs="宋体" w:hint="eastAsia"/>
          <w:bCs/>
          <w:kern w:val="0"/>
          <w:szCs w:val="21"/>
        </w:rPr>
        <w:t>（作废</w:t>
      </w:r>
      <w:r w:rsidR="00301534">
        <w:rPr>
          <w:rFonts w:ascii="Simsun" w:eastAsia="宋体" w:hAnsi="Simsun" w:cs="宋体"/>
          <w:bCs/>
          <w:kern w:val="0"/>
          <w:szCs w:val="21"/>
        </w:rPr>
        <w:t>）</w:t>
      </w:r>
      <w:r w:rsidR="00301534">
        <w:rPr>
          <w:rFonts w:ascii="Simsun" w:eastAsia="宋体" w:hAnsi="Simsun" w:cs="宋体" w:hint="eastAsia"/>
          <w:bCs/>
          <w:kern w:val="0"/>
          <w:szCs w:val="21"/>
        </w:rPr>
        <w:t>确认</w:t>
      </w:r>
      <w:r w:rsidR="001D1F98" w:rsidRPr="00B027BE">
        <w:rPr>
          <w:rFonts w:ascii="Simsun" w:eastAsia="宋体" w:hAnsi="Simsun" w:cs="宋体" w:hint="eastAsia"/>
          <w:bCs/>
          <w:kern w:val="0"/>
          <w:szCs w:val="21"/>
        </w:rPr>
        <w:t>、</w:t>
      </w:r>
      <w:r w:rsidR="00DC3CD0">
        <w:rPr>
          <w:rFonts w:ascii="Simsun" w:eastAsia="宋体" w:hAnsi="Simsun" w:cs="宋体" w:hint="eastAsia"/>
          <w:bCs/>
          <w:kern w:val="0"/>
          <w:szCs w:val="21"/>
        </w:rPr>
        <w:t>换票</w:t>
      </w:r>
      <w:r w:rsidR="00DC3CD0">
        <w:rPr>
          <w:rFonts w:ascii="Simsun" w:eastAsia="宋体" w:hAnsi="Simsun" w:cs="宋体"/>
          <w:bCs/>
          <w:kern w:val="0"/>
          <w:szCs w:val="21"/>
        </w:rPr>
        <w:t>（</w:t>
      </w:r>
      <w:r w:rsidR="00DC3CD0">
        <w:rPr>
          <w:rFonts w:ascii="Simsun" w:eastAsia="宋体" w:hAnsi="Simsun" w:cs="宋体" w:hint="eastAsia"/>
          <w:bCs/>
          <w:kern w:val="0"/>
          <w:szCs w:val="21"/>
        </w:rPr>
        <w:t>重开</w:t>
      </w:r>
      <w:r w:rsidR="00DC3CD0">
        <w:rPr>
          <w:rFonts w:ascii="Simsun" w:eastAsia="宋体" w:hAnsi="Simsun" w:cs="宋体"/>
          <w:bCs/>
          <w:kern w:val="0"/>
          <w:szCs w:val="21"/>
        </w:rPr>
        <w:t>）</w:t>
      </w:r>
      <w:r w:rsidR="00DC3CD0">
        <w:rPr>
          <w:rFonts w:ascii="Simsun" w:eastAsia="宋体" w:hAnsi="Simsun" w:cs="宋体" w:hint="eastAsia"/>
          <w:bCs/>
          <w:kern w:val="0"/>
          <w:szCs w:val="21"/>
        </w:rPr>
        <w:t>记录</w:t>
      </w:r>
      <w:r w:rsidR="00DC3CD0">
        <w:rPr>
          <w:rFonts w:ascii="Simsun" w:eastAsia="宋体" w:hAnsi="Simsun" w:cs="宋体"/>
          <w:bCs/>
          <w:kern w:val="0"/>
          <w:szCs w:val="21"/>
        </w:rPr>
        <w:t>查询、</w:t>
      </w:r>
      <w:r w:rsidR="00301534">
        <w:rPr>
          <w:rFonts w:ascii="Simsun" w:eastAsia="宋体" w:hAnsi="Simsun" w:cs="宋体" w:hint="eastAsia"/>
          <w:bCs/>
          <w:kern w:val="0"/>
          <w:szCs w:val="21"/>
        </w:rPr>
        <w:t>票根</w:t>
      </w:r>
      <w:r w:rsidR="00301534">
        <w:rPr>
          <w:rFonts w:ascii="Simsun" w:eastAsia="宋体" w:hAnsi="Simsun" w:cs="宋体"/>
          <w:bCs/>
          <w:kern w:val="0"/>
          <w:szCs w:val="21"/>
        </w:rPr>
        <w:t>收取记录、</w:t>
      </w:r>
      <w:r w:rsidR="001D1F98" w:rsidRPr="00B027BE">
        <w:rPr>
          <w:rFonts w:ascii="Simsun" w:eastAsia="宋体" w:hAnsi="Simsun" w:cs="宋体" w:hint="eastAsia"/>
          <w:bCs/>
          <w:kern w:val="0"/>
          <w:szCs w:val="21"/>
        </w:rPr>
        <w:t>票根</w:t>
      </w:r>
      <w:r w:rsidR="00886E76" w:rsidRPr="000A7D21">
        <w:rPr>
          <w:rFonts w:ascii="Simsun" w:eastAsia="宋体" w:hAnsi="Simsun" w:cs="宋体" w:hint="eastAsia"/>
          <w:bCs/>
          <w:kern w:val="0"/>
          <w:szCs w:val="21"/>
        </w:rPr>
        <w:t>核对</w:t>
      </w:r>
      <w:r w:rsidR="00FF3F88" w:rsidRPr="00B027BE">
        <w:rPr>
          <w:rFonts w:ascii="Simsun" w:eastAsia="宋体" w:hAnsi="Simsun" w:cs="宋体" w:hint="eastAsia"/>
          <w:bCs/>
          <w:kern w:val="0"/>
          <w:szCs w:val="21"/>
        </w:rPr>
        <w:t>；</w:t>
      </w:r>
    </w:p>
    <w:p w:rsidR="009275B1" w:rsidRPr="000A7D21" w:rsidRDefault="009275B1" w:rsidP="009275B1">
      <w:pPr>
        <w:pStyle w:val="a7"/>
        <w:widowControl/>
        <w:shd w:val="clear" w:color="auto" w:fill="FFFFFF"/>
        <w:spacing w:line="369" w:lineRule="atLeast"/>
        <w:ind w:left="360" w:firstLineChars="0" w:firstLine="0"/>
        <w:jc w:val="left"/>
        <w:rPr>
          <w:rFonts w:ascii="Simsun" w:eastAsia="宋体" w:hAnsi="Simsun" w:cs="宋体" w:hint="eastAsia"/>
          <w:b/>
          <w:bCs/>
          <w:kern w:val="0"/>
          <w:szCs w:val="21"/>
        </w:rPr>
      </w:pPr>
    </w:p>
    <w:p w:rsidR="00CC6F72" w:rsidRPr="000A7D21" w:rsidRDefault="001F2BAE" w:rsidP="00CC6F72">
      <w:pPr>
        <w:pStyle w:val="a7"/>
        <w:widowControl/>
        <w:numPr>
          <w:ilvl w:val="0"/>
          <w:numId w:val="5"/>
        </w:numPr>
        <w:shd w:val="clear" w:color="auto" w:fill="FFFFFF"/>
        <w:spacing w:line="369" w:lineRule="atLeast"/>
        <w:ind w:firstLineChars="0"/>
        <w:jc w:val="left"/>
        <w:rPr>
          <w:rFonts w:ascii="Simsun" w:eastAsia="宋体" w:hAnsi="Simsun" w:cs="宋体" w:hint="eastAsia"/>
          <w:b/>
          <w:bCs/>
          <w:kern w:val="0"/>
          <w:szCs w:val="21"/>
        </w:rPr>
      </w:pPr>
      <w:r w:rsidRPr="000A7D21">
        <w:rPr>
          <w:rFonts w:ascii="Simsun" w:eastAsia="宋体" w:hAnsi="Simsun" w:cs="宋体"/>
          <w:b/>
          <w:bCs/>
          <w:kern w:val="0"/>
          <w:szCs w:val="21"/>
        </w:rPr>
        <w:t>基础管理：</w:t>
      </w:r>
    </w:p>
    <w:p w:rsidR="00E019A3" w:rsidRDefault="005E7324" w:rsidP="00E019A3">
      <w:pPr>
        <w:pStyle w:val="a7"/>
        <w:widowControl/>
        <w:shd w:val="clear" w:color="auto" w:fill="FFFFFF"/>
        <w:spacing w:line="369" w:lineRule="atLeast"/>
        <w:ind w:leftChars="202" w:left="850" w:hangingChars="203" w:hanging="426"/>
        <w:jc w:val="left"/>
        <w:rPr>
          <w:rFonts w:ascii="Simsun" w:eastAsia="宋体" w:hAnsi="Simsun" w:cs="宋体" w:hint="eastAsia"/>
          <w:kern w:val="0"/>
          <w:szCs w:val="21"/>
        </w:rPr>
      </w:pPr>
      <w:r>
        <w:rPr>
          <w:rFonts w:ascii="Simsun" w:eastAsia="宋体" w:hAnsi="Simsun" w:cs="宋体"/>
          <w:kern w:val="0"/>
          <w:szCs w:val="21"/>
        </w:rPr>
        <w:t>9</w:t>
      </w:r>
      <w:r w:rsidR="00B71331" w:rsidRPr="000A7D21">
        <w:rPr>
          <w:rFonts w:ascii="Simsun" w:eastAsia="宋体" w:hAnsi="Simsun" w:cs="宋体"/>
          <w:kern w:val="0"/>
          <w:szCs w:val="21"/>
        </w:rPr>
        <w:t xml:space="preserve">.1 </w:t>
      </w:r>
      <w:r w:rsidR="00F81409" w:rsidRPr="000A7D21">
        <w:rPr>
          <w:rFonts w:ascii="Simsun" w:eastAsia="宋体" w:hAnsi="Simsun" w:cs="宋体" w:hint="eastAsia"/>
          <w:kern w:val="0"/>
          <w:szCs w:val="21"/>
        </w:rPr>
        <w:t>用户</w:t>
      </w:r>
      <w:r w:rsidR="00F81409" w:rsidRPr="000A7D21">
        <w:rPr>
          <w:rFonts w:ascii="Simsun" w:eastAsia="宋体" w:hAnsi="Simsun" w:cs="宋体"/>
          <w:kern w:val="0"/>
          <w:szCs w:val="21"/>
        </w:rPr>
        <w:t>与</w:t>
      </w:r>
      <w:r w:rsidR="001F2BAE" w:rsidRPr="000A7D21">
        <w:rPr>
          <w:rFonts w:ascii="Simsun" w:eastAsia="宋体" w:hAnsi="Simsun" w:cs="宋体"/>
          <w:kern w:val="0"/>
          <w:szCs w:val="21"/>
        </w:rPr>
        <w:t>权限管理</w:t>
      </w:r>
      <w:r w:rsidR="00E019A3">
        <w:rPr>
          <w:rFonts w:ascii="Simsun" w:eastAsia="宋体" w:hAnsi="Simsun" w:cs="宋体" w:hint="eastAsia"/>
          <w:kern w:val="0"/>
          <w:szCs w:val="21"/>
        </w:rPr>
        <w:t>：</w:t>
      </w:r>
      <w:r w:rsidR="00E019A3">
        <w:rPr>
          <w:rFonts w:ascii="Simsun" w:eastAsia="宋体" w:hAnsi="Simsun" w:cs="宋体"/>
          <w:kern w:val="0"/>
          <w:szCs w:val="21"/>
        </w:rPr>
        <w:t>添加</w:t>
      </w:r>
      <w:r w:rsidR="00E019A3">
        <w:rPr>
          <w:rFonts w:ascii="Simsun" w:eastAsia="宋体" w:hAnsi="Simsun" w:cs="宋体" w:hint="eastAsia"/>
          <w:kern w:val="0"/>
          <w:szCs w:val="21"/>
        </w:rPr>
        <w:t>（批量</w:t>
      </w:r>
      <w:r w:rsidR="00E019A3">
        <w:rPr>
          <w:rFonts w:ascii="Simsun" w:eastAsia="宋体" w:hAnsi="Simsun" w:cs="宋体"/>
          <w:kern w:val="0"/>
          <w:szCs w:val="21"/>
        </w:rPr>
        <w:t>）用户</w:t>
      </w:r>
      <w:r w:rsidR="00E019A3">
        <w:rPr>
          <w:rFonts w:ascii="Simsun" w:eastAsia="宋体" w:hAnsi="Simsun" w:cs="宋体" w:hint="eastAsia"/>
          <w:kern w:val="0"/>
          <w:szCs w:val="21"/>
        </w:rPr>
        <w:t>、</w:t>
      </w:r>
      <w:r w:rsidR="00E019A3">
        <w:rPr>
          <w:rFonts w:ascii="Simsun" w:eastAsia="宋体" w:hAnsi="Simsun" w:cs="宋体"/>
          <w:kern w:val="0"/>
          <w:szCs w:val="21"/>
        </w:rPr>
        <w:t>用户信息录入及修改、用户密码</w:t>
      </w:r>
      <w:r w:rsidR="00E019A3">
        <w:rPr>
          <w:rFonts w:ascii="Simsun" w:eastAsia="宋体" w:hAnsi="Simsun" w:cs="宋体" w:hint="eastAsia"/>
          <w:kern w:val="0"/>
          <w:szCs w:val="21"/>
        </w:rPr>
        <w:t>重置</w:t>
      </w:r>
      <w:r w:rsidR="00E019A3">
        <w:rPr>
          <w:rFonts w:ascii="Simsun" w:eastAsia="宋体" w:hAnsi="Simsun" w:cs="宋体"/>
          <w:kern w:val="0"/>
          <w:szCs w:val="21"/>
        </w:rPr>
        <w:t>、用户权限</w:t>
      </w:r>
      <w:r w:rsidR="00E019A3">
        <w:rPr>
          <w:rFonts w:ascii="Simsun" w:eastAsia="宋体" w:hAnsi="Simsun" w:cs="宋体" w:hint="eastAsia"/>
          <w:kern w:val="0"/>
          <w:szCs w:val="21"/>
        </w:rPr>
        <w:t>分配</w:t>
      </w:r>
      <w:r w:rsidR="00E019A3">
        <w:rPr>
          <w:rFonts w:ascii="Simsun" w:eastAsia="宋体" w:hAnsi="Simsun" w:cs="宋体"/>
          <w:kern w:val="0"/>
          <w:szCs w:val="21"/>
        </w:rPr>
        <w:t>与修改</w:t>
      </w:r>
      <w:r w:rsidR="00F030E0">
        <w:rPr>
          <w:rFonts w:ascii="Simsun" w:eastAsia="宋体" w:hAnsi="Simsun" w:cs="宋体" w:hint="eastAsia"/>
          <w:kern w:val="0"/>
          <w:szCs w:val="21"/>
        </w:rPr>
        <w:t>、</w:t>
      </w:r>
      <w:r w:rsidR="00F030E0">
        <w:rPr>
          <w:rFonts w:ascii="Simsun" w:eastAsia="宋体" w:hAnsi="Simsun" w:cs="宋体"/>
          <w:kern w:val="0"/>
          <w:szCs w:val="21"/>
        </w:rPr>
        <w:t>用户组管理</w:t>
      </w:r>
      <w:r w:rsidR="00E019A3">
        <w:rPr>
          <w:rFonts w:ascii="Simsun" w:eastAsia="宋体" w:hAnsi="Simsun" w:cs="宋体"/>
          <w:kern w:val="0"/>
          <w:szCs w:val="21"/>
        </w:rPr>
        <w:t>；</w:t>
      </w:r>
    </w:p>
    <w:p w:rsidR="00B71331" w:rsidRPr="000A7D21" w:rsidRDefault="00805DAD" w:rsidP="00023A6E">
      <w:pPr>
        <w:pStyle w:val="a7"/>
        <w:widowControl/>
        <w:shd w:val="clear" w:color="auto" w:fill="FFFFFF"/>
        <w:spacing w:line="369" w:lineRule="atLeast"/>
        <w:ind w:leftChars="400" w:left="840" w:firstLineChars="5" w:firstLine="10"/>
        <w:jc w:val="left"/>
        <w:rPr>
          <w:rFonts w:ascii="Simsun" w:eastAsia="宋体" w:hAnsi="Simsun" w:cs="宋体" w:hint="eastAsia"/>
          <w:kern w:val="0"/>
          <w:szCs w:val="21"/>
        </w:rPr>
      </w:pPr>
      <w:r w:rsidRPr="00805DAD">
        <w:rPr>
          <w:rFonts w:ascii="Simsun" w:eastAsia="宋体" w:hAnsi="Simsun" w:cs="宋体"/>
          <w:color w:val="FF0000"/>
          <w:kern w:val="0"/>
          <w:szCs w:val="21"/>
        </w:rPr>
        <w:t>用户权限按照客户要求进行分级，权限分离以需要进一步讨论</w:t>
      </w:r>
      <w:r w:rsidR="00023A6E">
        <w:rPr>
          <w:rFonts w:ascii="Simsun" w:eastAsia="宋体" w:hAnsi="Simsun" w:cs="宋体" w:hint="eastAsia"/>
          <w:color w:val="FF0000"/>
          <w:kern w:val="0"/>
          <w:szCs w:val="21"/>
        </w:rPr>
        <w:t>，</w:t>
      </w:r>
      <w:r w:rsidR="00023A6E">
        <w:rPr>
          <w:rFonts w:ascii="Simsun" w:eastAsia="宋体" w:hAnsi="Simsun" w:cs="宋体"/>
          <w:color w:val="FF0000"/>
          <w:kern w:val="0"/>
          <w:szCs w:val="21"/>
        </w:rPr>
        <w:t>同时可以考虑使用</w:t>
      </w:r>
      <w:r w:rsidR="00023A6E">
        <w:rPr>
          <w:rFonts w:ascii="Simsun" w:eastAsia="宋体" w:hAnsi="Simsun" w:cs="宋体"/>
          <w:color w:val="FF0000"/>
          <w:kern w:val="0"/>
          <w:szCs w:val="21"/>
        </w:rPr>
        <w:t>U</w:t>
      </w:r>
      <w:r w:rsidR="00023A6E">
        <w:rPr>
          <w:rFonts w:ascii="Simsun" w:eastAsia="宋体" w:hAnsi="Simsun" w:cs="宋体"/>
          <w:color w:val="FF0000"/>
          <w:kern w:val="0"/>
          <w:szCs w:val="21"/>
        </w:rPr>
        <w:t>盾</w:t>
      </w:r>
      <w:r w:rsidR="00023A6E">
        <w:rPr>
          <w:rFonts w:ascii="Simsun" w:eastAsia="宋体" w:hAnsi="Simsun" w:cs="宋体" w:hint="eastAsia"/>
          <w:color w:val="FF0000"/>
          <w:kern w:val="0"/>
          <w:szCs w:val="21"/>
        </w:rPr>
        <w:t>进行</w:t>
      </w:r>
      <w:r w:rsidR="00023A6E">
        <w:rPr>
          <w:rFonts w:ascii="Simsun" w:eastAsia="宋体" w:hAnsi="Simsun" w:cs="宋体"/>
          <w:color w:val="FF0000"/>
          <w:kern w:val="0"/>
          <w:szCs w:val="21"/>
        </w:rPr>
        <w:t>登录认证；</w:t>
      </w:r>
    </w:p>
    <w:p w:rsidR="00B71331" w:rsidRPr="0032105F" w:rsidRDefault="005E7324" w:rsidP="0032105F">
      <w:pPr>
        <w:pStyle w:val="a7"/>
        <w:widowControl/>
        <w:shd w:val="clear" w:color="auto" w:fill="FFFFFF"/>
        <w:spacing w:line="369" w:lineRule="atLeast"/>
        <w:ind w:left="360" w:firstLineChars="0" w:firstLine="0"/>
        <w:jc w:val="left"/>
        <w:rPr>
          <w:rFonts w:ascii="Simsun" w:eastAsia="宋体" w:hAnsi="Simsun" w:cs="宋体" w:hint="eastAsia"/>
          <w:kern w:val="0"/>
          <w:szCs w:val="21"/>
        </w:rPr>
      </w:pPr>
      <w:r>
        <w:rPr>
          <w:rFonts w:ascii="Simsun" w:eastAsia="宋体" w:hAnsi="Simsun" w:cs="宋体"/>
          <w:kern w:val="0"/>
          <w:szCs w:val="21"/>
        </w:rPr>
        <w:t>9</w:t>
      </w:r>
      <w:r w:rsidR="00B71331" w:rsidRPr="000A7D21">
        <w:rPr>
          <w:rFonts w:ascii="Simsun" w:eastAsia="宋体" w:hAnsi="Simsun" w:cs="宋体"/>
          <w:kern w:val="0"/>
          <w:szCs w:val="21"/>
        </w:rPr>
        <w:t xml:space="preserve">.2 </w:t>
      </w:r>
      <w:r w:rsidR="001F2BAE" w:rsidRPr="000A7D21">
        <w:rPr>
          <w:rFonts w:ascii="Simsun" w:eastAsia="宋体" w:hAnsi="Simsun" w:cs="宋体"/>
          <w:kern w:val="0"/>
          <w:szCs w:val="21"/>
        </w:rPr>
        <w:t>系统日志管理</w:t>
      </w:r>
      <w:r w:rsidR="00CE6F29">
        <w:rPr>
          <w:rFonts w:ascii="Simsun" w:eastAsia="宋体" w:hAnsi="Simsun" w:cs="宋体" w:hint="eastAsia"/>
          <w:kern w:val="0"/>
          <w:szCs w:val="21"/>
        </w:rPr>
        <w:t>：</w:t>
      </w:r>
      <w:r w:rsidR="00CE6F29">
        <w:rPr>
          <w:rFonts w:ascii="Simsun" w:eastAsia="宋体" w:hAnsi="Simsun" w:cs="宋体"/>
          <w:kern w:val="0"/>
          <w:szCs w:val="21"/>
        </w:rPr>
        <w:t>用户更改日志、系统</w:t>
      </w:r>
      <w:r w:rsidR="00CE6F29">
        <w:rPr>
          <w:rFonts w:ascii="Simsun" w:eastAsia="宋体" w:hAnsi="Simsun" w:cs="宋体" w:hint="eastAsia"/>
          <w:kern w:val="0"/>
          <w:szCs w:val="21"/>
        </w:rPr>
        <w:t>操作</w:t>
      </w:r>
      <w:r w:rsidR="00CE6F29">
        <w:rPr>
          <w:rFonts w:ascii="Simsun" w:eastAsia="宋体" w:hAnsi="Simsun" w:cs="宋体"/>
          <w:kern w:val="0"/>
          <w:szCs w:val="21"/>
        </w:rPr>
        <w:t>日志、以及其他自动生成的</w:t>
      </w:r>
      <w:r w:rsidR="00CE6F29">
        <w:rPr>
          <w:rFonts w:ascii="Simsun" w:eastAsia="宋体" w:hAnsi="Simsun" w:cs="宋体" w:hint="eastAsia"/>
          <w:kern w:val="0"/>
          <w:szCs w:val="21"/>
        </w:rPr>
        <w:t>业务日志</w:t>
      </w:r>
      <w:r w:rsidR="00CE6F29">
        <w:rPr>
          <w:rFonts w:ascii="Simsun" w:eastAsia="宋体" w:hAnsi="Simsun" w:cs="宋体"/>
          <w:kern w:val="0"/>
          <w:szCs w:val="21"/>
        </w:rPr>
        <w:t>管理；</w:t>
      </w:r>
    </w:p>
    <w:p w:rsidR="00B71331" w:rsidRPr="000A7D21" w:rsidRDefault="005E7324" w:rsidP="002D0196">
      <w:pPr>
        <w:pStyle w:val="a7"/>
        <w:widowControl/>
        <w:shd w:val="clear" w:color="auto" w:fill="FFFFFF"/>
        <w:spacing w:line="369" w:lineRule="atLeast"/>
        <w:ind w:left="360" w:firstLineChars="0" w:firstLine="0"/>
        <w:jc w:val="left"/>
        <w:rPr>
          <w:rFonts w:ascii="Simsun" w:eastAsia="宋体" w:hAnsi="Simsun" w:cs="宋体" w:hint="eastAsia"/>
          <w:kern w:val="0"/>
          <w:szCs w:val="21"/>
        </w:rPr>
      </w:pPr>
      <w:r>
        <w:rPr>
          <w:rFonts w:ascii="Simsun" w:eastAsia="宋体" w:hAnsi="Simsun" w:cs="宋体"/>
          <w:kern w:val="0"/>
          <w:szCs w:val="21"/>
        </w:rPr>
        <w:t>9.3</w:t>
      </w:r>
      <w:r w:rsidR="00B71331" w:rsidRPr="000A7D21">
        <w:rPr>
          <w:rFonts w:ascii="Simsun" w:eastAsia="宋体" w:hAnsi="Simsun" w:cs="宋体"/>
          <w:kern w:val="0"/>
          <w:szCs w:val="21"/>
        </w:rPr>
        <w:t xml:space="preserve"> </w:t>
      </w:r>
      <w:r w:rsidR="00F81409" w:rsidRPr="000A7D21">
        <w:rPr>
          <w:rFonts w:ascii="Simsun" w:eastAsia="宋体" w:hAnsi="Simsun" w:cs="宋体" w:hint="eastAsia"/>
          <w:kern w:val="0"/>
          <w:szCs w:val="21"/>
        </w:rPr>
        <w:t>区域设置</w:t>
      </w:r>
      <w:r w:rsidR="00F81409" w:rsidRPr="000A7D21">
        <w:rPr>
          <w:rFonts w:ascii="Simsun" w:eastAsia="宋体" w:hAnsi="Simsun" w:cs="宋体"/>
          <w:kern w:val="0"/>
          <w:szCs w:val="21"/>
        </w:rPr>
        <w:t>与管理</w:t>
      </w:r>
      <w:r w:rsidR="007B2F10">
        <w:rPr>
          <w:rFonts w:ascii="Simsun" w:eastAsia="宋体" w:hAnsi="Simsun" w:cs="宋体" w:hint="eastAsia"/>
          <w:kern w:val="0"/>
          <w:szCs w:val="21"/>
        </w:rPr>
        <w:t>：</w:t>
      </w:r>
      <w:r w:rsidR="007B2F10">
        <w:rPr>
          <w:rFonts w:ascii="Simsun" w:eastAsia="宋体" w:hAnsi="Simsun" w:cs="宋体"/>
          <w:kern w:val="0"/>
          <w:szCs w:val="21"/>
        </w:rPr>
        <w:t>添加</w:t>
      </w:r>
      <w:r w:rsidR="007B2F10">
        <w:rPr>
          <w:rFonts w:ascii="Simsun" w:eastAsia="宋体" w:hAnsi="Simsun" w:cs="宋体" w:hint="eastAsia"/>
          <w:kern w:val="0"/>
          <w:szCs w:val="21"/>
        </w:rPr>
        <w:t>区域</w:t>
      </w:r>
      <w:r w:rsidR="007B2F10">
        <w:rPr>
          <w:rFonts w:ascii="Simsun" w:eastAsia="宋体" w:hAnsi="Simsun" w:cs="宋体"/>
          <w:kern w:val="0"/>
          <w:szCs w:val="21"/>
        </w:rPr>
        <w:t>，</w:t>
      </w:r>
      <w:r w:rsidR="007B2F10">
        <w:rPr>
          <w:rFonts w:ascii="Simsun" w:eastAsia="宋体" w:hAnsi="Simsun" w:cs="宋体" w:hint="eastAsia"/>
          <w:kern w:val="0"/>
          <w:szCs w:val="21"/>
        </w:rPr>
        <w:t>设置区域</w:t>
      </w:r>
      <w:r w:rsidR="007B2F10">
        <w:rPr>
          <w:rFonts w:ascii="Simsun" w:eastAsia="宋体" w:hAnsi="Simsun" w:cs="宋体"/>
          <w:kern w:val="0"/>
          <w:szCs w:val="21"/>
        </w:rPr>
        <w:t>班组、部门等</w:t>
      </w:r>
    </w:p>
    <w:p w:rsidR="00B174E6" w:rsidRDefault="005E7324" w:rsidP="00105850">
      <w:pPr>
        <w:pStyle w:val="a7"/>
        <w:widowControl/>
        <w:shd w:val="clear" w:color="auto" w:fill="FFFFFF"/>
        <w:spacing w:line="369" w:lineRule="atLeast"/>
        <w:ind w:left="360" w:firstLineChars="0" w:firstLine="0"/>
        <w:jc w:val="left"/>
        <w:rPr>
          <w:rFonts w:ascii="Simsun" w:eastAsia="宋体" w:hAnsi="Simsun" w:cs="宋体" w:hint="eastAsia"/>
          <w:kern w:val="0"/>
          <w:szCs w:val="21"/>
        </w:rPr>
      </w:pPr>
      <w:r>
        <w:rPr>
          <w:rFonts w:ascii="Simsun" w:eastAsia="宋体" w:hAnsi="Simsun" w:cs="宋体"/>
          <w:kern w:val="0"/>
          <w:szCs w:val="21"/>
        </w:rPr>
        <w:t>9.4</w:t>
      </w:r>
      <w:r w:rsidR="00B71331" w:rsidRPr="000A7D21">
        <w:rPr>
          <w:rFonts w:ascii="Simsun" w:eastAsia="宋体" w:hAnsi="Simsun" w:cs="宋体"/>
          <w:kern w:val="0"/>
          <w:szCs w:val="21"/>
        </w:rPr>
        <w:t xml:space="preserve"> </w:t>
      </w:r>
      <w:r w:rsidR="0032105F">
        <w:rPr>
          <w:rFonts w:ascii="Simsun" w:eastAsia="宋体" w:hAnsi="Simsun" w:cs="宋体"/>
          <w:kern w:val="0"/>
          <w:szCs w:val="21"/>
        </w:rPr>
        <w:t>数据</w:t>
      </w:r>
      <w:r w:rsidR="0032105F">
        <w:rPr>
          <w:rFonts w:ascii="Simsun" w:eastAsia="宋体" w:hAnsi="Simsun" w:cs="宋体" w:hint="eastAsia"/>
          <w:kern w:val="0"/>
          <w:szCs w:val="21"/>
        </w:rPr>
        <w:t>备份</w:t>
      </w:r>
      <w:r w:rsidR="0032105F">
        <w:rPr>
          <w:rFonts w:ascii="Simsun" w:eastAsia="宋体" w:hAnsi="Simsun" w:cs="宋体"/>
          <w:kern w:val="0"/>
          <w:szCs w:val="21"/>
        </w:rPr>
        <w:t>与</w:t>
      </w:r>
      <w:r w:rsidR="0032105F">
        <w:rPr>
          <w:rFonts w:ascii="Simsun" w:eastAsia="宋体" w:hAnsi="Simsun" w:cs="宋体" w:hint="eastAsia"/>
          <w:kern w:val="0"/>
          <w:szCs w:val="21"/>
        </w:rPr>
        <w:t>还原</w:t>
      </w:r>
      <w:r w:rsidR="0032105F">
        <w:rPr>
          <w:rFonts w:ascii="Simsun" w:eastAsia="宋体" w:hAnsi="Simsun" w:cs="宋体"/>
          <w:kern w:val="0"/>
          <w:szCs w:val="21"/>
        </w:rPr>
        <w:t>，数据库使用情况、系统使用情况监控</w:t>
      </w:r>
      <w:r w:rsidR="0032105F">
        <w:rPr>
          <w:rFonts w:ascii="Simsun" w:eastAsia="宋体" w:hAnsi="Simsun" w:cs="宋体" w:hint="eastAsia"/>
          <w:kern w:val="0"/>
          <w:szCs w:val="21"/>
        </w:rPr>
        <w:t>；</w:t>
      </w:r>
    </w:p>
    <w:p w:rsidR="00105850" w:rsidRPr="00105850" w:rsidRDefault="00105850" w:rsidP="00105850">
      <w:pPr>
        <w:pStyle w:val="a7"/>
        <w:widowControl/>
        <w:shd w:val="clear" w:color="auto" w:fill="FFFFFF"/>
        <w:spacing w:line="369" w:lineRule="atLeast"/>
        <w:ind w:left="360" w:firstLineChars="0" w:firstLine="0"/>
        <w:jc w:val="left"/>
        <w:rPr>
          <w:ins w:id="1" w:author="user" w:date="2013-07-25T16:06:00Z"/>
          <w:rFonts w:ascii="Simsun" w:eastAsia="宋体" w:hAnsi="Simsun" w:cs="宋体" w:hint="eastAsia"/>
          <w:kern w:val="0"/>
          <w:szCs w:val="21"/>
        </w:rPr>
      </w:pPr>
    </w:p>
    <w:p w:rsidR="00B174E6" w:rsidRDefault="00A37C6C" w:rsidP="00105850">
      <w:pPr>
        <w:rPr>
          <w:rFonts w:ascii="Simsun" w:eastAsia="宋体" w:hAnsi="Simsun" w:cs="宋体" w:hint="eastAsia"/>
          <w:b/>
          <w:bCs/>
          <w:kern w:val="0"/>
          <w:szCs w:val="21"/>
        </w:rPr>
      </w:pPr>
      <w:r>
        <w:rPr>
          <w:rFonts w:ascii="Simsun" w:eastAsia="宋体" w:hAnsi="Simsun" w:cs="宋体"/>
          <w:b/>
          <w:bCs/>
          <w:kern w:val="0"/>
          <w:szCs w:val="21"/>
        </w:rPr>
        <w:t>10</w:t>
      </w:r>
      <w:r w:rsidR="00105850" w:rsidRPr="00EB7032">
        <w:rPr>
          <w:rFonts w:ascii="Simsun" w:eastAsia="宋体" w:hAnsi="Simsun" w:cs="宋体"/>
          <w:b/>
          <w:bCs/>
          <w:kern w:val="0"/>
          <w:szCs w:val="21"/>
        </w:rPr>
        <w:t>、系统初始化：</w:t>
      </w:r>
      <w:r w:rsidR="00B174E6" w:rsidRPr="00EB7032">
        <w:rPr>
          <w:rFonts w:ascii="Simsun" w:eastAsia="宋体" w:hAnsi="Simsun" w:cs="宋体" w:hint="eastAsia"/>
          <w:b/>
          <w:bCs/>
          <w:kern w:val="0"/>
          <w:szCs w:val="21"/>
        </w:rPr>
        <w:t>历史数据处理</w:t>
      </w:r>
      <w:r w:rsidR="00EB7032">
        <w:rPr>
          <w:rFonts w:ascii="Simsun" w:eastAsia="宋体" w:hAnsi="Simsun" w:cs="宋体" w:hint="eastAsia"/>
          <w:b/>
          <w:bCs/>
          <w:kern w:val="0"/>
          <w:szCs w:val="21"/>
        </w:rPr>
        <w:t>，</w:t>
      </w:r>
      <w:r w:rsidR="00EB7032">
        <w:rPr>
          <w:rFonts w:ascii="Simsun" w:eastAsia="宋体" w:hAnsi="Simsun" w:cs="宋体"/>
          <w:b/>
          <w:bCs/>
          <w:kern w:val="0"/>
          <w:szCs w:val="21"/>
        </w:rPr>
        <w:t>包括</w:t>
      </w:r>
      <w:r w:rsidR="00EB7032">
        <w:rPr>
          <w:rFonts w:ascii="Simsun" w:eastAsia="宋体" w:hAnsi="Simsun" w:cs="宋体" w:hint="eastAsia"/>
          <w:b/>
          <w:bCs/>
          <w:kern w:val="0"/>
          <w:szCs w:val="21"/>
        </w:rPr>
        <w:t>历史</w:t>
      </w:r>
      <w:r w:rsidR="00EB7032">
        <w:rPr>
          <w:rFonts w:ascii="Simsun" w:eastAsia="宋体" w:hAnsi="Simsun" w:cs="宋体"/>
          <w:b/>
          <w:bCs/>
          <w:kern w:val="0"/>
          <w:szCs w:val="21"/>
        </w:rPr>
        <w:t>数据导入，历史</w:t>
      </w:r>
      <w:r w:rsidR="00EB7032">
        <w:rPr>
          <w:rFonts w:ascii="Simsun" w:eastAsia="宋体" w:hAnsi="Simsun" w:cs="宋体" w:hint="eastAsia"/>
          <w:b/>
          <w:bCs/>
          <w:kern w:val="0"/>
          <w:szCs w:val="21"/>
        </w:rPr>
        <w:t>帐期</w:t>
      </w:r>
      <w:r w:rsidR="00EB7032">
        <w:rPr>
          <w:rFonts w:ascii="Simsun" w:eastAsia="宋体" w:hAnsi="Simsun" w:cs="宋体"/>
          <w:b/>
          <w:bCs/>
          <w:kern w:val="0"/>
          <w:szCs w:val="21"/>
        </w:rPr>
        <w:t>生成</w:t>
      </w:r>
      <w:r w:rsidR="00E2089C">
        <w:rPr>
          <w:rFonts w:ascii="Simsun" w:eastAsia="宋体" w:hAnsi="Simsun" w:cs="宋体" w:hint="eastAsia"/>
          <w:b/>
          <w:bCs/>
          <w:kern w:val="0"/>
          <w:szCs w:val="21"/>
        </w:rPr>
        <w:t>等</w:t>
      </w:r>
      <w:r w:rsidR="00E2089C">
        <w:rPr>
          <w:rFonts w:ascii="Simsun" w:eastAsia="宋体" w:hAnsi="Simsun" w:cs="宋体"/>
          <w:b/>
          <w:bCs/>
          <w:kern w:val="0"/>
          <w:szCs w:val="21"/>
        </w:rPr>
        <w:t>初始化处理。</w:t>
      </w:r>
    </w:p>
    <w:p w:rsidR="002C4BDF" w:rsidRDefault="002C4BDF" w:rsidP="00105850">
      <w:pPr>
        <w:rPr>
          <w:rFonts w:ascii="Simsun" w:eastAsia="宋体" w:hAnsi="Simsun" w:cs="宋体" w:hint="eastAsia"/>
          <w:b/>
          <w:bCs/>
          <w:kern w:val="0"/>
          <w:szCs w:val="21"/>
        </w:rPr>
      </w:pPr>
    </w:p>
    <w:p w:rsidR="002C4BDF" w:rsidRDefault="002C4BDF" w:rsidP="00105850">
      <w:pPr>
        <w:rPr>
          <w:rFonts w:ascii="Simsun" w:eastAsia="宋体" w:hAnsi="Simsun" w:cs="宋体" w:hint="eastAsia"/>
          <w:b/>
          <w:bCs/>
          <w:kern w:val="0"/>
          <w:szCs w:val="21"/>
        </w:rPr>
      </w:pPr>
    </w:p>
    <w:sectPr w:rsidR="002C4BDF" w:rsidSect="001D77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0F9" w:rsidRDefault="00CE70F9" w:rsidP="00C5297E">
      <w:r>
        <w:separator/>
      </w:r>
    </w:p>
  </w:endnote>
  <w:endnote w:type="continuationSeparator" w:id="0">
    <w:p w:rsidR="00CE70F9" w:rsidRDefault="00CE70F9" w:rsidP="00C52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0F9" w:rsidRDefault="00CE70F9" w:rsidP="00C5297E">
      <w:r>
        <w:separator/>
      </w:r>
    </w:p>
  </w:footnote>
  <w:footnote w:type="continuationSeparator" w:id="0">
    <w:p w:rsidR="00CE70F9" w:rsidRDefault="00CE70F9" w:rsidP="00C529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C1361"/>
    <w:multiLevelType w:val="hybridMultilevel"/>
    <w:tmpl w:val="3D8A512E"/>
    <w:lvl w:ilvl="0" w:tplc="0409000F">
      <w:start w:val="1"/>
      <w:numFmt w:val="decimal"/>
      <w:lvlText w:val="%1."/>
      <w:lvlJc w:val="left"/>
      <w:pPr>
        <w:ind w:left="1940" w:hanging="420"/>
      </w:pPr>
    </w:lvl>
    <w:lvl w:ilvl="1" w:tplc="04090019" w:tentative="1">
      <w:start w:val="1"/>
      <w:numFmt w:val="lowerLetter"/>
      <w:lvlText w:val="%2)"/>
      <w:lvlJc w:val="left"/>
      <w:pPr>
        <w:ind w:left="2360" w:hanging="420"/>
      </w:pPr>
    </w:lvl>
    <w:lvl w:ilvl="2" w:tplc="0409001B" w:tentative="1">
      <w:start w:val="1"/>
      <w:numFmt w:val="lowerRoman"/>
      <w:lvlText w:val="%3."/>
      <w:lvlJc w:val="right"/>
      <w:pPr>
        <w:ind w:left="2780" w:hanging="420"/>
      </w:pPr>
    </w:lvl>
    <w:lvl w:ilvl="3" w:tplc="0409000F" w:tentative="1">
      <w:start w:val="1"/>
      <w:numFmt w:val="decimal"/>
      <w:lvlText w:val="%4."/>
      <w:lvlJc w:val="left"/>
      <w:pPr>
        <w:ind w:left="3200" w:hanging="420"/>
      </w:pPr>
    </w:lvl>
    <w:lvl w:ilvl="4" w:tplc="04090019" w:tentative="1">
      <w:start w:val="1"/>
      <w:numFmt w:val="lowerLetter"/>
      <w:lvlText w:val="%5)"/>
      <w:lvlJc w:val="left"/>
      <w:pPr>
        <w:ind w:left="3620" w:hanging="420"/>
      </w:pPr>
    </w:lvl>
    <w:lvl w:ilvl="5" w:tplc="0409001B" w:tentative="1">
      <w:start w:val="1"/>
      <w:numFmt w:val="lowerRoman"/>
      <w:lvlText w:val="%6."/>
      <w:lvlJc w:val="right"/>
      <w:pPr>
        <w:ind w:left="4040" w:hanging="420"/>
      </w:pPr>
    </w:lvl>
    <w:lvl w:ilvl="6" w:tplc="0409000F" w:tentative="1">
      <w:start w:val="1"/>
      <w:numFmt w:val="decimal"/>
      <w:lvlText w:val="%7."/>
      <w:lvlJc w:val="left"/>
      <w:pPr>
        <w:ind w:left="4460" w:hanging="420"/>
      </w:pPr>
    </w:lvl>
    <w:lvl w:ilvl="7" w:tplc="04090019" w:tentative="1">
      <w:start w:val="1"/>
      <w:numFmt w:val="lowerLetter"/>
      <w:lvlText w:val="%8)"/>
      <w:lvlJc w:val="left"/>
      <w:pPr>
        <w:ind w:left="4880" w:hanging="420"/>
      </w:pPr>
    </w:lvl>
    <w:lvl w:ilvl="8" w:tplc="0409001B" w:tentative="1">
      <w:start w:val="1"/>
      <w:numFmt w:val="lowerRoman"/>
      <w:lvlText w:val="%9."/>
      <w:lvlJc w:val="right"/>
      <w:pPr>
        <w:ind w:left="5300" w:hanging="420"/>
      </w:pPr>
    </w:lvl>
  </w:abstractNum>
  <w:abstractNum w:abstractNumId="1">
    <w:nsid w:val="1C906475"/>
    <w:multiLevelType w:val="multilevel"/>
    <w:tmpl w:val="8B105A0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1CBF0541"/>
    <w:multiLevelType w:val="multilevel"/>
    <w:tmpl w:val="958E07DC"/>
    <w:lvl w:ilvl="0">
      <w:start w:val="1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3" w:hanging="6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1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24" w:hanging="1440"/>
      </w:pPr>
      <w:rPr>
        <w:rFonts w:hint="default"/>
      </w:rPr>
    </w:lvl>
  </w:abstractNum>
  <w:abstractNum w:abstractNumId="3">
    <w:nsid w:val="1D4E7608"/>
    <w:multiLevelType w:val="multilevel"/>
    <w:tmpl w:val="156E812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>
    <w:nsid w:val="22A66578"/>
    <w:multiLevelType w:val="hybridMultilevel"/>
    <w:tmpl w:val="6AA2615C"/>
    <w:lvl w:ilvl="0" w:tplc="717C12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EB1A04"/>
    <w:multiLevelType w:val="hybridMultilevel"/>
    <w:tmpl w:val="60E81E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C662F7"/>
    <w:multiLevelType w:val="multilevel"/>
    <w:tmpl w:val="EBAEF8C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hint="default"/>
      </w:rPr>
    </w:lvl>
  </w:abstractNum>
  <w:abstractNum w:abstractNumId="7">
    <w:nsid w:val="2FC0163C"/>
    <w:multiLevelType w:val="hybridMultilevel"/>
    <w:tmpl w:val="C138FB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1860CF2"/>
    <w:multiLevelType w:val="hybridMultilevel"/>
    <w:tmpl w:val="C3C4F2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F614F3"/>
    <w:multiLevelType w:val="multilevel"/>
    <w:tmpl w:val="6066C6E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hint="default"/>
      </w:rPr>
    </w:lvl>
  </w:abstractNum>
  <w:abstractNum w:abstractNumId="10">
    <w:nsid w:val="3E1B4573"/>
    <w:multiLevelType w:val="multilevel"/>
    <w:tmpl w:val="DDB64D5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5" w:hanging="525"/>
      </w:pPr>
      <w:rPr>
        <w:rFonts w:hint="default"/>
      </w:rPr>
    </w:lvl>
    <w:lvl w:ilvl="2">
      <w:start w:val="1"/>
      <w:numFmt w:val="decimal"/>
      <w:lvlText w:val="%1.3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40" w:hanging="1440"/>
      </w:pPr>
      <w:rPr>
        <w:rFonts w:hint="default"/>
      </w:rPr>
    </w:lvl>
  </w:abstractNum>
  <w:abstractNum w:abstractNumId="11">
    <w:nsid w:val="41A04ADE"/>
    <w:multiLevelType w:val="multilevel"/>
    <w:tmpl w:val="EFFC354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5" w:hanging="525"/>
      </w:pPr>
      <w:rPr>
        <w:rFonts w:hint="default"/>
      </w:rPr>
    </w:lvl>
    <w:lvl w:ilvl="2">
      <w:start w:val="1"/>
      <w:numFmt w:val="decimal"/>
      <w:lvlText w:val="%1.4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40" w:hanging="1440"/>
      </w:pPr>
      <w:rPr>
        <w:rFonts w:hint="default"/>
      </w:rPr>
    </w:lvl>
  </w:abstractNum>
  <w:abstractNum w:abstractNumId="12">
    <w:nsid w:val="44CF72D9"/>
    <w:multiLevelType w:val="multilevel"/>
    <w:tmpl w:val="DA9057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>
    <w:nsid w:val="4C983084"/>
    <w:multiLevelType w:val="hybridMultilevel"/>
    <w:tmpl w:val="C994CF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E7056B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55624DA4"/>
    <w:multiLevelType w:val="multilevel"/>
    <w:tmpl w:val="4BF424D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925" w:hanging="525"/>
      </w:pPr>
      <w:rPr>
        <w:rFonts w:hint="default"/>
      </w:rPr>
    </w:lvl>
    <w:lvl w:ilvl="2">
      <w:start w:val="1"/>
      <w:numFmt w:val="decimal"/>
      <w:lvlText w:val="%1.4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40" w:hanging="1440"/>
      </w:pPr>
      <w:rPr>
        <w:rFonts w:hint="default"/>
      </w:rPr>
    </w:lvl>
  </w:abstractNum>
  <w:abstractNum w:abstractNumId="16">
    <w:nsid w:val="599021C1"/>
    <w:multiLevelType w:val="hybridMultilevel"/>
    <w:tmpl w:val="CA78ED98"/>
    <w:lvl w:ilvl="0" w:tplc="F51E46D4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7">
    <w:nsid w:val="59CF1724"/>
    <w:multiLevelType w:val="multilevel"/>
    <w:tmpl w:val="DA9057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8">
    <w:nsid w:val="67881A9C"/>
    <w:multiLevelType w:val="hybridMultilevel"/>
    <w:tmpl w:val="3904966E"/>
    <w:lvl w:ilvl="0" w:tplc="01069B32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BA730AA"/>
    <w:multiLevelType w:val="multilevel"/>
    <w:tmpl w:val="ACEC70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hint="default"/>
      </w:rPr>
    </w:lvl>
  </w:abstractNum>
  <w:abstractNum w:abstractNumId="20">
    <w:nsid w:val="6D680549"/>
    <w:multiLevelType w:val="hybridMultilevel"/>
    <w:tmpl w:val="2D44060E"/>
    <w:lvl w:ilvl="0" w:tplc="1478941A">
      <w:start w:val="1"/>
      <w:numFmt w:val="upperLetter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F8E4E5E"/>
    <w:multiLevelType w:val="multilevel"/>
    <w:tmpl w:val="36C45D9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5" w:hanging="525"/>
      </w:pPr>
      <w:rPr>
        <w:rFonts w:hint="default"/>
      </w:rPr>
    </w:lvl>
    <w:lvl w:ilvl="2">
      <w:start w:val="1"/>
      <w:numFmt w:val="decimal"/>
      <w:lvlText w:val="%1.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40" w:hanging="1440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13"/>
  </w:num>
  <w:num w:numId="5">
    <w:abstractNumId w:val="14"/>
  </w:num>
  <w:num w:numId="6">
    <w:abstractNumId w:val="16"/>
  </w:num>
  <w:num w:numId="7">
    <w:abstractNumId w:val="1"/>
  </w:num>
  <w:num w:numId="8">
    <w:abstractNumId w:val="3"/>
  </w:num>
  <w:num w:numId="9">
    <w:abstractNumId w:val="17"/>
  </w:num>
  <w:num w:numId="10">
    <w:abstractNumId w:val="12"/>
  </w:num>
  <w:num w:numId="11">
    <w:abstractNumId w:val="18"/>
  </w:num>
  <w:num w:numId="12">
    <w:abstractNumId w:val="4"/>
  </w:num>
  <w:num w:numId="13">
    <w:abstractNumId w:val="9"/>
  </w:num>
  <w:num w:numId="14">
    <w:abstractNumId w:val="2"/>
  </w:num>
  <w:num w:numId="15">
    <w:abstractNumId w:val="21"/>
  </w:num>
  <w:num w:numId="16">
    <w:abstractNumId w:val="0"/>
  </w:num>
  <w:num w:numId="17">
    <w:abstractNumId w:val="10"/>
  </w:num>
  <w:num w:numId="18">
    <w:abstractNumId w:val="11"/>
  </w:num>
  <w:num w:numId="19">
    <w:abstractNumId w:val="15"/>
  </w:num>
  <w:num w:numId="20">
    <w:abstractNumId w:val="6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5297E"/>
    <w:rsid w:val="000126F9"/>
    <w:rsid w:val="00017143"/>
    <w:rsid w:val="00023A6E"/>
    <w:rsid w:val="000334BF"/>
    <w:rsid w:val="000335D2"/>
    <w:rsid w:val="000337F7"/>
    <w:rsid w:val="00034A10"/>
    <w:rsid w:val="00036402"/>
    <w:rsid w:val="00051021"/>
    <w:rsid w:val="00052CC6"/>
    <w:rsid w:val="000534A1"/>
    <w:rsid w:val="00060437"/>
    <w:rsid w:val="00060B5C"/>
    <w:rsid w:val="000641B4"/>
    <w:rsid w:val="0007472B"/>
    <w:rsid w:val="000840C0"/>
    <w:rsid w:val="000843DF"/>
    <w:rsid w:val="000959B5"/>
    <w:rsid w:val="00095C73"/>
    <w:rsid w:val="00097581"/>
    <w:rsid w:val="000A577D"/>
    <w:rsid w:val="000A6C1D"/>
    <w:rsid w:val="000A7D21"/>
    <w:rsid w:val="000B135D"/>
    <w:rsid w:val="000B13F8"/>
    <w:rsid w:val="000C765F"/>
    <w:rsid w:val="000C7704"/>
    <w:rsid w:val="000C7971"/>
    <w:rsid w:val="000D0F7E"/>
    <w:rsid w:val="000D2C8A"/>
    <w:rsid w:val="000D76E3"/>
    <w:rsid w:val="000E140B"/>
    <w:rsid w:val="000E1B70"/>
    <w:rsid w:val="000E2C42"/>
    <w:rsid w:val="001012BE"/>
    <w:rsid w:val="00105850"/>
    <w:rsid w:val="0011533D"/>
    <w:rsid w:val="00117CAA"/>
    <w:rsid w:val="00133E27"/>
    <w:rsid w:val="00152072"/>
    <w:rsid w:val="00161724"/>
    <w:rsid w:val="00166876"/>
    <w:rsid w:val="00172668"/>
    <w:rsid w:val="00193DF7"/>
    <w:rsid w:val="00195E23"/>
    <w:rsid w:val="001A07AA"/>
    <w:rsid w:val="001B33A0"/>
    <w:rsid w:val="001B5389"/>
    <w:rsid w:val="001B7B86"/>
    <w:rsid w:val="001D1F98"/>
    <w:rsid w:val="001D776C"/>
    <w:rsid w:val="001F0E3E"/>
    <w:rsid w:val="001F2734"/>
    <w:rsid w:val="001F2BAE"/>
    <w:rsid w:val="001F4538"/>
    <w:rsid w:val="001F4FFB"/>
    <w:rsid w:val="001F6876"/>
    <w:rsid w:val="001F68DC"/>
    <w:rsid w:val="00202872"/>
    <w:rsid w:val="00204BB2"/>
    <w:rsid w:val="0021298F"/>
    <w:rsid w:val="00213661"/>
    <w:rsid w:val="00225F28"/>
    <w:rsid w:val="00251656"/>
    <w:rsid w:val="00251CF5"/>
    <w:rsid w:val="00267042"/>
    <w:rsid w:val="002719BD"/>
    <w:rsid w:val="00274896"/>
    <w:rsid w:val="00281B10"/>
    <w:rsid w:val="00281BB2"/>
    <w:rsid w:val="00285C3B"/>
    <w:rsid w:val="00287994"/>
    <w:rsid w:val="00295393"/>
    <w:rsid w:val="002A2E50"/>
    <w:rsid w:val="002A777B"/>
    <w:rsid w:val="002B7E53"/>
    <w:rsid w:val="002C15D0"/>
    <w:rsid w:val="002C4441"/>
    <w:rsid w:val="002C4BDF"/>
    <w:rsid w:val="002C4F32"/>
    <w:rsid w:val="002C6C79"/>
    <w:rsid w:val="002D0196"/>
    <w:rsid w:val="002D5352"/>
    <w:rsid w:val="002E5870"/>
    <w:rsid w:val="002E6343"/>
    <w:rsid w:val="002E7CF9"/>
    <w:rsid w:val="00301534"/>
    <w:rsid w:val="00303C63"/>
    <w:rsid w:val="00304F45"/>
    <w:rsid w:val="0030571B"/>
    <w:rsid w:val="0031720D"/>
    <w:rsid w:val="0032105F"/>
    <w:rsid w:val="003237A9"/>
    <w:rsid w:val="00324A1A"/>
    <w:rsid w:val="00326AD7"/>
    <w:rsid w:val="00327B94"/>
    <w:rsid w:val="003349F0"/>
    <w:rsid w:val="003408B8"/>
    <w:rsid w:val="00342A62"/>
    <w:rsid w:val="00343A37"/>
    <w:rsid w:val="00344376"/>
    <w:rsid w:val="0035218C"/>
    <w:rsid w:val="00355EF4"/>
    <w:rsid w:val="00361007"/>
    <w:rsid w:val="00364C9E"/>
    <w:rsid w:val="00370AC6"/>
    <w:rsid w:val="0037174E"/>
    <w:rsid w:val="0038534E"/>
    <w:rsid w:val="003854E7"/>
    <w:rsid w:val="00391CAC"/>
    <w:rsid w:val="003A7049"/>
    <w:rsid w:val="003C2CC5"/>
    <w:rsid w:val="003C33AF"/>
    <w:rsid w:val="003C5201"/>
    <w:rsid w:val="003C542E"/>
    <w:rsid w:val="003D26BA"/>
    <w:rsid w:val="003D4457"/>
    <w:rsid w:val="003E44A3"/>
    <w:rsid w:val="003E4B7D"/>
    <w:rsid w:val="003E714E"/>
    <w:rsid w:val="003F0686"/>
    <w:rsid w:val="003F112B"/>
    <w:rsid w:val="003F6695"/>
    <w:rsid w:val="00403650"/>
    <w:rsid w:val="00410714"/>
    <w:rsid w:val="004323D7"/>
    <w:rsid w:val="00440270"/>
    <w:rsid w:val="00441B63"/>
    <w:rsid w:val="00444829"/>
    <w:rsid w:val="00445394"/>
    <w:rsid w:val="004455E6"/>
    <w:rsid w:val="00445C41"/>
    <w:rsid w:val="004507BC"/>
    <w:rsid w:val="0045376C"/>
    <w:rsid w:val="004648FB"/>
    <w:rsid w:val="00465E0C"/>
    <w:rsid w:val="0046699C"/>
    <w:rsid w:val="00492F29"/>
    <w:rsid w:val="0049757C"/>
    <w:rsid w:val="004A2395"/>
    <w:rsid w:val="004A6132"/>
    <w:rsid w:val="004A7A6E"/>
    <w:rsid w:val="004B2AAD"/>
    <w:rsid w:val="004C0039"/>
    <w:rsid w:val="004C6C38"/>
    <w:rsid w:val="004D5344"/>
    <w:rsid w:val="004E35C2"/>
    <w:rsid w:val="00504D34"/>
    <w:rsid w:val="0050775D"/>
    <w:rsid w:val="00511695"/>
    <w:rsid w:val="00526619"/>
    <w:rsid w:val="00534F4D"/>
    <w:rsid w:val="00541A03"/>
    <w:rsid w:val="00542954"/>
    <w:rsid w:val="00542B6D"/>
    <w:rsid w:val="00556D66"/>
    <w:rsid w:val="00561AB5"/>
    <w:rsid w:val="00563E00"/>
    <w:rsid w:val="00567BCB"/>
    <w:rsid w:val="00570ED4"/>
    <w:rsid w:val="00572963"/>
    <w:rsid w:val="00580760"/>
    <w:rsid w:val="00581183"/>
    <w:rsid w:val="005928E1"/>
    <w:rsid w:val="005A000A"/>
    <w:rsid w:val="005A07B0"/>
    <w:rsid w:val="005A19C6"/>
    <w:rsid w:val="005A7756"/>
    <w:rsid w:val="005B001F"/>
    <w:rsid w:val="005B4B5F"/>
    <w:rsid w:val="005B72ED"/>
    <w:rsid w:val="005C2D95"/>
    <w:rsid w:val="005C7084"/>
    <w:rsid w:val="005D1309"/>
    <w:rsid w:val="005D3AFA"/>
    <w:rsid w:val="005D4913"/>
    <w:rsid w:val="005D5E13"/>
    <w:rsid w:val="005E0357"/>
    <w:rsid w:val="005E2C0C"/>
    <w:rsid w:val="005E71F1"/>
    <w:rsid w:val="005E7324"/>
    <w:rsid w:val="005F3C5B"/>
    <w:rsid w:val="006029B4"/>
    <w:rsid w:val="006053BE"/>
    <w:rsid w:val="00607212"/>
    <w:rsid w:val="00610736"/>
    <w:rsid w:val="006329B9"/>
    <w:rsid w:val="00632EA6"/>
    <w:rsid w:val="00633AEB"/>
    <w:rsid w:val="00633E2F"/>
    <w:rsid w:val="00635792"/>
    <w:rsid w:val="00646208"/>
    <w:rsid w:val="00651588"/>
    <w:rsid w:val="00655E30"/>
    <w:rsid w:val="00662C5B"/>
    <w:rsid w:val="00671CBF"/>
    <w:rsid w:val="00675F82"/>
    <w:rsid w:val="0067763E"/>
    <w:rsid w:val="00681FC0"/>
    <w:rsid w:val="006823F2"/>
    <w:rsid w:val="00697EFF"/>
    <w:rsid w:val="006A0DD2"/>
    <w:rsid w:val="006A7294"/>
    <w:rsid w:val="006B0E85"/>
    <w:rsid w:val="006C3A68"/>
    <w:rsid w:val="006D2372"/>
    <w:rsid w:val="006D4B39"/>
    <w:rsid w:val="006E0A81"/>
    <w:rsid w:val="006E493B"/>
    <w:rsid w:val="006E5B71"/>
    <w:rsid w:val="006F0CEF"/>
    <w:rsid w:val="006F699E"/>
    <w:rsid w:val="00706D80"/>
    <w:rsid w:val="0072191B"/>
    <w:rsid w:val="007243BF"/>
    <w:rsid w:val="0074123C"/>
    <w:rsid w:val="0074202F"/>
    <w:rsid w:val="007439EC"/>
    <w:rsid w:val="007478EB"/>
    <w:rsid w:val="00760017"/>
    <w:rsid w:val="00761C88"/>
    <w:rsid w:val="00763E2C"/>
    <w:rsid w:val="007661DD"/>
    <w:rsid w:val="00771FEB"/>
    <w:rsid w:val="0077499F"/>
    <w:rsid w:val="00774AF2"/>
    <w:rsid w:val="00783D01"/>
    <w:rsid w:val="0078531A"/>
    <w:rsid w:val="00790357"/>
    <w:rsid w:val="00791F61"/>
    <w:rsid w:val="00795A3C"/>
    <w:rsid w:val="007A41B7"/>
    <w:rsid w:val="007B2F10"/>
    <w:rsid w:val="007B5B0E"/>
    <w:rsid w:val="007D1CBB"/>
    <w:rsid w:val="007D69C6"/>
    <w:rsid w:val="007F61EA"/>
    <w:rsid w:val="00800993"/>
    <w:rsid w:val="008013B0"/>
    <w:rsid w:val="008054DE"/>
    <w:rsid w:val="00805730"/>
    <w:rsid w:val="00805DAD"/>
    <w:rsid w:val="008069A7"/>
    <w:rsid w:val="00811E64"/>
    <w:rsid w:val="00812028"/>
    <w:rsid w:val="0081306E"/>
    <w:rsid w:val="0081499A"/>
    <w:rsid w:val="008159E5"/>
    <w:rsid w:val="008201EA"/>
    <w:rsid w:val="00833E0C"/>
    <w:rsid w:val="0084379F"/>
    <w:rsid w:val="00847B2A"/>
    <w:rsid w:val="00851FF9"/>
    <w:rsid w:val="00855FE9"/>
    <w:rsid w:val="008568E6"/>
    <w:rsid w:val="00860A34"/>
    <w:rsid w:val="00861E5C"/>
    <w:rsid w:val="008649FE"/>
    <w:rsid w:val="00872894"/>
    <w:rsid w:val="00874DA1"/>
    <w:rsid w:val="00875FE8"/>
    <w:rsid w:val="0087672B"/>
    <w:rsid w:val="00886126"/>
    <w:rsid w:val="008866D6"/>
    <w:rsid w:val="00886E76"/>
    <w:rsid w:val="008916B4"/>
    <w:rsid w:val="00891716"/>
    <w:rsid w:val="00891C5B"/>
    <w:rsid w:val="008A3A10"/>
    <w:rsid w:val="008A6443"/>
    <w:rsid w:val="008B449F"/>
    <w:rsid w:val="008B4969"/>
    <w:rsid w:val="008B6B87"/>
    <w:rsid w:val="008C19E4"/>
    <w:rsid w:val="008C3CB4"/>
    <w:rsid w:val="008C62B3"/>
    <w:rsid w:val="008D1451"/>
    <w:rsid w:val="008D1E82"/>
    <w:rsid w:val="008D23F0"/>
    <w:rsid w:val="008D3602"/>
    <w:rsid w:val="008D7877"/>
    <w:rsid w:val="008E4616"/>
    <w:rsid w:val="008E4F9E"/>
    <w:rsid w:val="008F2ADC"/>
    <w:rsid w:val="008F5E1F"/>
    <w:rsid w:val="00902F45"/>
    <w:rsid w:val="00913FE3"/>
    <w:rsid w:val="00921D2E"/>
    <w:rsid w:val="009275B1"/>
    <w:rsid w:val="0093363B"/>
    <w:rsid w:val="00936DC7"/>
    <w:rsid w:val="00940B89"/>
    <w:rsid w:val="00941B78"/>
    <w:rsid w:val="00946E81"/>
    <w:rsid w:val="0094741E"/>
    <w:rsid w:val="00952882"/>
    <w:rsid w:val="0095477F"/>
    <w:rsid w:val="00955274"/>
    <w:rsid w:val="00955A0B"/>
    <w:rsid w:val="009635E5"/>
    <w:rsid w:val="00967BA6"/>
    <w:rsid w:val="009724D0"/>
    <w:rsid w:val="00972960"/>
    <w:rsid w:val="009752D3"/>
    <w:rsid w:val="009777F5"/>
    <w:rsid w:val="009802A5"/>
    <w:rsid w:val="00981042"/>
    <w:rsid w:val="0098175E"/>
    <w:rsid w:val="00981952"/>
    <w:rsid w:val="009971E4"/>
    <w:rsid w:val="00997906"/>
    <w:rsid w:val="00997B1C"/>
    <w:rsid w:val="009A3C03"/>
    <w:rsid w:val="009B01F3"/>
    <w:rsid w:val="009B04AD"/>
    <w:rsid w:val="009B0741"/>
    <w:rsid w:val="009B3708"/>
    <w:rsid w:val="009B60D3"/>
    <w:rsid w:val="009C0593"/>
    <w:rsid w:val="009C387F"/>
    <w:rsid w:val="009D00A3"/>
    <w:rsid w:val="009D5944"/>
    <w:rsid w:val="009D5F88"/>
    <w:rsid w:val="009D6F67"/>
    <w:rsid w:val="009E133D"/>
    <w:rsid w:val="009E3D71"/>
    <w:rsid w:val="009F1902"/>
    <w:rsid w:val="009F2A71"/>
    <w:rsid w:val="009F2B96"/>
    <w:rsid w:val="009F32EF"/>
    <w:rsid w:val="009F4A77"/>
    <w:rsid w:val="009F6DC3"/>
    <w:rsid w:val="00A00CCD"/>
    <w:rsid w:val="00A01265"/>
    <w:rsid w:val="00A12984"/>
    <w:rsid w:val="00A14187"/>
    <w:rsid w:val="00A15ACB"/>
    <w:rsid w:val="00A15EAC"/>
    <w:rsid w:val="00A2367F"/>
    <w:rsid w:val="00A25AA6"/>
    <w:rsid w:val="00A27012"/>
    <w:rsid w:val="00A37C6C"/>
    <w:rsid w:val="00A40477"/>
    <w:rsid w:val="00A40D4C"/>
    <w:rsid w:val="00A441B4"/>
    <w:rsid w:val="00A452B9"/>
    <w:rsid w:val="00A5413C"/>
    <w:rsid w:val="00A55A99"/>
    <w:rsid w:val="00A65136"/>
    <w:rsid w:val="00A665BD"/>
    <w:rsid w:val="00A67859"/>
    <w:rsid w:val="00A67F5F"/>
    <w:rsid w:val="00A70442"/>
    <w:rsid w:val="00A770EE"/>
    <w:rsid w:val="00A9567F"/>
    <w:rsid w:val="00AA472A"/>
    <w:rsid w:val="00AA7F7B"/>
    <w:rsid w:val="00AB052A"/>
    <w:rsid w:val="00AB0CBC"/>
    <w:rsid w:val="00AB691D"/>
    <w:rsid w:val="00AC4DBC"/>
    <w:rsid w:val="00AC6A49"/>
    <w:rsid w:val="00AD5852"/>
    <w:rsid w:val="00AE0038"/>
    <w:rsid w:val="00AE6E33"/>
    <w:rsid w:val="00AE7030"/>
    <w:rsid w:val="00AF7E15"/>
    <w:rsid w:val="00B027BE"/>
    <w:rsid w:val="00B07180"/>
    <w:rsid w:val="00B07EA4"/>
    <w:rsid w:val="00B1400D"/>
    <w:rsid w:val="00B15EF2"/>
    <w:rsid w:val="00B174E6"/>
    <w:rsid w:val="00B177B7"/>
    <w:rsid w:val="00B2041F"/>
    <w:rsid w:val="00B30E47"/>
    <w:rsid w:val="00B3302C"/>
    <w:rsid w:val="00B534E5"/>
    <w:rsid w:val="00B5350B"/>
    <w:rsid w:val="00B548C4"/>
    <w:rsid w:val="00B54EA2"/>
    <w:rsid w:val="00B55FEF"/>
    <w:rsid w:val="00B7042B"/>
    <w:rsid w:val="00B70875"/>
    <w:rsid w:val="00B71331"/>
    <w:rsid w:val="00B8109A"/>
    <w:rsid w:val="00B81F0B"/>
    <w:rsid w:val="00B83A7E"/>
    <w:rsid w:val="00B840E7"/>
    <w:rsid w:val="00B908FC"/>
    <w:rsid w:val="00B921AA"/>
    <w:rsid w:val="00B9579B"/>
    <w:rsid w:val="00B960F4"/>
    <w:rsid w:val="00B97CB6"/>
    <w:rsid w:val="00BA2BB3"/>
    <w:rsid w:val="00BB466D"/>
    <w:rsid w:val="00BB4F22"/>
    <w:rsid w:val="00BB500E"/>
    <w:rsid w:val="00BB5134"/>
    <w:rsid w:val="00BC0074"/>
    <w:rsid w:val="00BC40C1"/>
    <w:rsid w:val="00BC553A"/>
    <w:rsid w:val="00BC6FDD"/>
    <w:rsid w:val="00BD35DF"/>
    <w:rsid w:val="00BE329E"/>
    <w:rsid w:val="00BE6937"/>
    <w:rsid w:val="00BF1776"/>
    <w:rsid w:val="00BF3ADB"/>
    <w:rsid w:val="00BF3D49"/>
    <w:rsid w:val="00C04431"/>
    <w:rsid w:val="00C05150"/>
    <w:rsid w:val="00C0603A"/>
    <w:rsid w:val="00C10CAE"/>
    <w:rsid w:val="00C14EA4"/>
    <w:rsid w:val="00C2534D"/>
    <w:rsid w:val="00C27F69"/>
    <w:rsid w:val="00C3466A"/>
    <w:rsid w:val="00C35F6F"/>
    <w:rsid w:val="00C45B1D"/>
    <w:rsid w:val="00C47F99"/>
    <w:rsid w:val="00C5297E"/>
    <w:rsid w:val="00C6035B"/>
    <w:rsid w:val="00C60754"/>
    <w:rsid w:val="00C64AC2"/>
    <w:rsid w:val="00C77145"/>
    <w:rsid w:val="00C81FBF"/>
    <w:rsid w:val="00C827B5"/>
    <w:rsid w:val="00C932C8"/>
    <w:rsid w:val="00C960F6"/>
    <w:rsid w:val="00CA34A0"/>
    <w:rsid w:val="00CB14C1"/>
    <w:rsid w:val="00CB5238"/>
    <w:rsid w:val="00CC0454"/>
    <w:rsid w:val="00CC1B94"/>
    <w:rsid w:val="00CC47EE"/>
    <w:rsid w:val="00CC6F72"/>
    <w:rsid w:val="00CD2BEC"/>
    <w:rsid w:val="00CD3814"/>
    <w:rsid w:val="00CD3FE0"/>
    <w:rsid w:val="00CE0960"/>
    <w:rsid w:val="00CE4876"/>
    <w:rsid w:val="00CE6BE3"/>
    <w:rsid w:val="00CE6F29"/>
    <w:rsid w:val="00CE70F9"/>
    <w:rsid w:val="00CF0E1B"/>
    <w:rsid w:val="00D128E3"/>
    <w:rsid w:val="00D12DA7"/>
    <w:rsid w:val="00D1623D"/>
    <w:rsid w:val="00D17F37"/>
    <w:rsid w:val="00D20E4A"/>
    <w:rsid w:val="00D21CAB"/>
    <w:rsid w:val="00D22F82"/>
    <w:rsid w:val="00D244D4"/>
    <w:rsid w:val="00D25B68"/>
    <w:rsid w:val="00D31A26"/>
    <w:rsid w:val="00D418C5"/>
    <w:rsid w:val="00D46020"/>
    <w:rsid w:val="00D53BF2"/>
    <w:rsid w:val="00D64E49"/>
    <w:rsid w:val="00D737AB"/>
    <w:rsid w:val="00D75EAE"/>
    <w:rsid w:val="00D806CD"/>
    <w:rsid w:val="00D84413"/>
    <w:rsid w:val="00D8791E"/>
    <w:rsid w:val="00D90D53"/>
    <w:rsid w:val="00D91DDC"/>
    <w:rsid w:val="00D968A8"/>
    <w:rsid w:val="00DA1C66"/>
    <w:rsid w:val="00DA3CB8"/>
    <w:rsid w:val="00DB3950"/>
    <w:rsid w:val="00DB5B7A"/>
    <w:rsid w:val="00DB6B3B"/>
    <w:rsid w:val="00DB7A20"/>
    <w:rsid w:val="00DC08D1"/>
    <w:rsid w:val="00DC3CD0"/>
    <w:rsid w:val="00DC5F68"/>
    <w:rsid w:val="00DD1FAF"/>
    <w:rsid w:val="00DD4D75"/>
    <w:rsid w:val="00DD6230"/>
    <w:rsid w:val="00DD7AFA"/>
    <w:rsid w:val="00DE3F59"/>
    <w:rsid w:val="00DE786A"/>
    <w:rsid w:val="00E00B0E"/>
    <w:rsid w:val="00E019A3"/>
    <w:rsid w:val="00E0409E"/>
    <w:rsid w:val="00E05E6A"/>
    <w:rsid w:val="00E10742"/>
    <w:rsid w:val="00E2012E"/>
    <w:rsid w:val="00E2089C"/>
    <w:rsid w:val="00E22049"/>
    <w:rsid w:val="00E24728"/>
    <w:rsid w:val="00E3029E"/>
    <w:rsid w:val="00E42375"/>
    <w:rsid w:val="00E56E6E"/>
    <w:rsid w:val="00E66240"/>
    <w:rsid w:val="00E7195D"/>
    <w:rsid w:val="00E82450"/>
    <w:rsid w:val="00E84AEF"/>
    <w:rsid w:val="00E92C8E"/>
    <w:rsid w:val="00E95F65"/>
    <w:rsid w:val="00E9669B"/>
    <w:rsid w:val="00E96D0A"/>
    <w:rsid w:val="00EA48DE"/>
    <w:rsid w:val="00EA66BD"/>
    <w:rsid w:val="00EB0E9D"/>
    <w:rsid w:val="00EB3135"/>
    <w:rsid w:val="00EB7032"/>
    <w:rsid w:val="00EB7CA4"/>
    <w:rsid w:val="00EC5564"/>
    <w:rsid w:val="00ED2975"/>
    <w:rsid w:val="00ED7120"/>
    <w:rsid w:val="00EE12F0"/>
    <w:rsid w:val="00EE480F"/>
    <w:rsid w:val="00EE7197"/>
    <w:rsid w:val="00EE75CC"/>
    <w:rsid w:val="00EF3ED7"/>
    <w:rsid w:val="00F030E0"/>
    <w:rsid w:val="00F13754"/>
    <w:rsid w:val="00F15513"/>
    <w:rsid w:val="00F2294C"/>
    <w:rsid w:val="00F22BC7"/>
    <w:rsid w:val="00F260D8"/>
    <w:rsid w:val="00F3314B"/>
    <w:rsid w:val="00F33219"/>
    <w:rsid w:val="00F3470F"/>
    <w:rsid w:val="00F42836"/>
    <w:rsid w:val="00F431CA"/>
    <w:rsid w:val="00F455A4"/>
    <w:rsid w:val="00F47097"/>
    <w:rsid w:val="00F47EA9"/>
    <w:rsid w:val="00F6091C"/>
    <w:rsid w:val="00F616D9"/>
    <w:rsid w:val="00F63E6E"/>
    <w:rsid w:val="00F65BB9"/>
    <w:rsid w:val="00F73BDA"/>
    <w:rsid w:val="00F7478B"/>
    <w:rsid w:val="00F81409"/>
    <w:rsid w:val="00F856B3"/>
    <w:rsid w:val="00F92257"/>
    <w:rsid w:val="00F92C34"/>
    <w:rsid w:val="00F931AE"/>
    <w:rsid w:val="00F93B7E"/>
    <w:rsid w:val="00F94BF2"/>
    <w:rsid w:val="00FA3F54"/>
    <w:rsid w:val="00FA596D"/>
    <w:rsid w:val="00FA645B"/>
    <w:rsid w:val="00FB1C2F"/>
    <w:rsid w:val="00FB20E5"/>
    <w:rsid w:val="00FB3AFD"/>
    <w:rsid w:val="00FB62F8"/>
    <w:rsid w:val="00FD0751"/>
    <w:rsid w:val="00FD5A9B"/>
    <w:rsid w:val="00FD7D25"/>
    <w:rsid w:val="00FD7FDC"/>
    <w:rsid w:val="00FE0677"/>
    <w:rsid w:val="00FE06F9"/>
    <w:rsid w:val="00FE3F59"/>
    <w:rsid w:val="00FE5BC4"/>
    <w:rsid w:val="00FE7B3F"/>
    <w:rsid w:val="00FF27BF"/>
    <w:rsid w:val="00FF28D5"/>
    <w:rsid w:val="00FF3F88"/>
    <w:rsid w:val="00FF78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827CB8-3910-423C-AC10-49729E4E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7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29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29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29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297E"/>
    <w:rPr>
      <w:sz w:val="18"/>
      <w:szCs w:val="18"/>
    </w:rPr>
  </w:style>
  <w:style w:type="character" w:styleId="a5">
    <w:name w:val="Strong"/>
    <w:basedOn w:val="a0"/>
    <w:uiPriority w:val="22"/>
    <w:qFormat/>
    <w:rsid w:val="00C5297E"/>
    <w:rPr>
      <w:b/>
      <w:bCs/>
    </w:rPr>
  </w:style>
  <w:style w:type="character" w:customStyle="1" w:styleId="apple-converted-space">
    <w:name w:val="apple-converted-space"/>
    <w:basedOn w:val="a0"/>
    <w:rsid w:val="00C5297E"/>
  </w:style>
  <w:style w:type="character" w:customStyle="1" w:styleId="font002">
    <w:name w:val="font002"/>
    <w:basedOn w:val="a0"/>
    <w:rsid w:val="00C5297E"/>
  </w:style>
  <w:style w:type="character" w:customStyle="1" w:styleId="style3">
    <w:name w:val="style3"/>
    <w:basedOn w:val="a0"/>
    <w:rsid w:val="00C5297E"/>
  </w:style>
  <w:style w:type="paragraph" w:styleId="a6">
    <w:name w:val="Balloon Text"/>
    <w:basedOn w:val="a"/>
    <w:link w:val="Char1"/>
    <w:uiPriority w:val="99"/>
    <w:semiHidden/>
    <w:unhideWhenUsed/>
    <w:rsid w:val="00C5297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5297E"/>
    <w:rPr>
      <w:sz w:val="18"/>
      <w:szCs w:val="18"/>
    </w:rPr>
  </w:style>
  <w:style w:type="paragraph" w:styleId="a7">
    <w:name w:val="List Paragraph"/>
    <w:basedOn w:val="a"/>
    <w:uiPriority w:val="34"/>
    <w:qFormat/>
    <w:rsid w:val="009F1902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9635E5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9635E5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9635E5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9635E5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9635E5"/>
    <w:rPr>
      <w:b/>
      <w:bCs/>
    </w:rPr>
  </w:style>
  <w:style w:type="paragraph" w:styleId="ab">
    <w:name w:val="Date"/>
    <w:basedOn w:val="a"/>
    <w:next w:val="a"/>
    <w:link w:val="Char4"/>
    <w:uiPriority w:val="99"/>
    <w:semiHidden/>
    <w:unhideWhenUsed/>
    <w:rsid w:val="0067763E"/>
    <w:pPr>
      <w:ind w:leftChars="2500" w:left="100"/>
    </w:pPr>
  </w:style>
  <w:style w:type="character" w:customStyle="1" w:styleId="Char4">
    <w:name w:val="日期 Char"/>
    <w:basedOn w:val="a0"/>
    <w:link w:val="ab"/>
    <w:uiPriority w:val="99"/>
    <w:semiHidden/>
    <w:rsid w:val="006776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0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4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5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4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4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7C224-C38D-4A33-B872-A1B869207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6</Pages>
  <Words>745</Words>
  <Characters>4252</Characters>
  <Application>Microsoft Office Word</Application>
  <DocSecurity>0</DocSecurity>
  <Lines>35</Lines>
  <Paragraphs>9</Paragraphs>
  <ScaleCrop>false</ScaleCrop>
  <Company/>
  <LinksUpToDate>false</LinksUpToDate>
  <CharactersWithSpaces>4988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LiDan</cp:lastModifiedBy>
  <cp:revision>498</cp:revision>
  <dcterms:created xsi:type="dcterms:W3CDTF">2013-04-18T14:58:00Z</dcterms:created>
  <dcterms:modified xsi:type="dcterms:W3CDTF">2013-08-08T14:03:00Z</dcterms:modified>
</cp:coreProperties>
</file>